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3469" w:rsidP="312F5ADD" w:rsidRDefault="00000000" w14:paraId="60E8CB79" w14:textId="77777777">
      <w:pPr>
        <w:pStyle w:val="Body"/>
        <w:jc w:val="both"/>
        <w:rPr>
          <w:rFonts w:ascii="Helvetica Neue" w:hAnsi="Helvetica Neue" w:eastAsia="Helvetica Neue" w:cs="Helvetica Neue"/>
          <w:b w:val="1"/>
          <w:bCs w:val="1"/>
          <w:sz w:val="52"/>
          <w:szCs w:val="52"/>
        </w:rPr>
      </w:pPr>
      <w:bookmarkStart w:name="_Int_yBUP9C2T" w:id="859062761"/>
      <w:r w:rsidRPr="312F5ADD" w:rsidR="00000000">
        <w:rPr>
          <w:rFonts w:ascii="Helvetica Neue" w:hAnsi="Helvetica Neue" w:eastAsia="Helvetica Neue" w:cs="Helvetica Neue"/>
          <w:b w:val="1"/>
          <w:bCs w:val="1"/>
          <w:sz w:val="52"/>
          <w:szCs w:val="52"/>
        </w:rPr>
        <w:t>Machine</w:t>
      </w:r>
      <w:r w:rsidRPr="312F5ADD" w:rsidR="00000000">
        <w:rPr>
          <w:rFonts w:ascii="Helvetica Neue" w:hAnsi="Helvetica Neue" w:eastAsia="Helvetica Neue" w:cs="Helvetica Neue"/>
          <w:b w:val="1"/>
          <w:bCs w:val="1"/>
          <w:sz w:val="52"/>
          <w:szCs w:val="52"/>
        </w:rPr>
        <w:t xml:space="preserve"> Learning Final Project</w:t>
      </w:r>
      <w:bookmarkEnd w:id="859062761"/>
    </w:p>
    <w:p w:rsidR="005A3469" w:rsidP="312F5ADD" w:rsidRDefault="005A3469" w14:paraId="74EB10C6" w14:textId="1C02747B">
      <w:pPr>
        <w:pStyle w:val="Body"/>
        <w:jc w:val="both"/>
        <w:rPr>
          <w:rFonts w:ascii="Helvetica Neue" w:hAnsi="Helvetica Neue" w:eastAsia="Helvetica Neue" w:cs="Helvetica Neue"/>
          <w:b w:val="1"/>
          <w:bCs w:val="1"/>
          <w:sz w:val="22"/>
          <w:szCs w:val="22"/>
        </w:rPr>
      </w:pPr>
    </w:p>
    <w:p w:rsidR="005A3469" w:rsidP="312F5ADD" w:rsidRDefault="005A3469" w14:paraId="3B1C5BCB" w14:textId="68DB8E65">
      <w:pPr>
        <w:pStyle w:val="Normal"/>
        <w:suppressLineNumbers w:val="0"/>
        <w:bidi w:val="0"/>
        <w:spacing w:before="0" w:beforeAutospacing="off" w:after="0" w:afterAutospacing="off" w:line="259" w:lineRule="auto"/>
        <w:ind w:left="0" w:right="0"/>
        <w:jc w:val="both"/>
        <w:rPr>
          <w:rFonts w:ascii="Helvetica Neue" w:hAnsi="Helvetica Neue" w:eastAsia="Helvetica Neue" w:cs="Helvetica Neue"/>
          <w:b w:val="0"/>
          <w:bCs w:val="0"/>
          <w:i w:val="0"/>
          <w:iCs w:val="0"/>
          <w:caps w:val="0"/>
          <w:smallCaps w:val="0"/>
          <w:noProof w:val="0"/>
          <w:color w:val="0D0D0D" w:themeColor="text1" w:themeTint="F2" w:themeShade="FF"/>
          <w:sz w:val="22"/>
          <w:szCs w:val="22"/>
          <w:lang w:val="en-US"/>
        </w:rPr>
      </w:pPr>
      <w:r w:rsidRPr="312F5ADD" w:rsidR="1C1E56D2">
        <w:rPr>
          <w:rFonts w:ascii="Helvetica Neue" w:hAnsi="Helvetica Neue" w:eastAsia="Helvetica Neue" w:cs="Helvetica Neue"/>
          <w:b w:val="1"/>
          <w:bCs w:val="1"/>
          <w:sz w:val="22"/>
          <w:szCs w:val="22"/>
          <w:lang w:val="en-US"/>
        </w:rPr>
        <w:t>Project name / title:</w:t>
      </w:r>
      <w:r w:rsidRPr="312F5ADD" w:rsidR="1C1E56D2">
        <w:rPr>
          <w:rFonts w:ascii="Helvetica Neue" w:hAnsi="Helvetica Neue" w:eastAsia="Helvetica Neue" w:cs="Helvetica Neue"/>
          <w:b w:val="1"/>
          <w:bCs w:val="1"/>
          <w:color w:val="000000" w:themeColor="text1" w:themeTint="FF" w:themeShade="FF"/>
          <w:sz w:val="22"/>
          <w:szCs w:val="22"/>
          <w:lang w:val="en-US"/>
        </w:rPr>
        <w:t xml:space="preserve"> </w:t>
      </w:r>
    </w:p>
    <w:p w:rsidR="005A3469" w:rsidP="312F5ADD" w:rsidRDefault="005A3469" w14:paraId="69896A67" w14:textId="355659B4">
      <w:pPr>
        <w:pStyle w:val="Normal"/>
        <w:suppressLineNumbers w:val="0"/>
        <w:bidi w:val="0"/>
        <w:spacing w:before="0" w:beforeAutospacing="off" w:after="0" w:afterAutospacing="off" w:line="259" w:lineRule="auto"/>
        <w:ind w:left="0" w:right="0"/>
        <w:jc w:val="both"/>
        <w:rPr>
          <w:rFonts w:ascii="Helvetica Neue" w:hAnsi="Helvetica Neue" w:eastAsia="Helvetica Neue" w:cs="Helvetica Neue"/>
          <w:b w:val="0"/>
          <w:bCs w:val="0"/>
          <w:i w:val="0"/>
          <w:iCs w:val="0"/>
          <w:caps w:val="0"/>
          <w:smallCaps w:val="0"/>
          <w:noProof w:val="0"/>
          <w:color w:val="0D0D0D" w:themeColor="text1" w:themeTint="F2" w:themeShade="FF"/>
          <w:sz w:val="22"/>
          <w:szCs w:val="22"/>
          <w:lang w:val="en-US"/>
        </w:rPr>
      </w:pPr>
      <w:r w:rsidRPr="312F5ADD" w:rsidR="1C1E56D2">
        <w:rPr>
          <w:rFonts w:ascii="Helvetica Neue" w:hAnsi="Helvetica Neue" w:eastAsia="Helvetica Neue" w:cs="Helvetica Neue"/>
          <w:b w:val="0"/>
          <w:bCs w:val="0"/>
          <w:i w:val="0"/>
          <w:iCs w:val="0"/>
          <w:caps w:val="0"/>
          <w:smallCaps w:val="0"/>
          <w:noProof w:val="0"/>
          <w:color w:val="0D0D0D" w:themeColor="text1" w:themeTint="F2" w:themeShade="FF"/>
          <w:sz w:val="22"/>
          <w:szCs w:val="22"/>
          <w:lang w:val="en-US"/>
        </w:rPr>
        <w:t>Predicting</w:t>
      </w:r>
      <w:r w:rsidRPr="312F5ADD" w:rsidR="1C1E56D2">
        <w:rPr>
          <w:rFonts w:ascii="Helvetica Neue" w:hAnsi="Helvetica Neue" w:eastAsia="Helvetica Neue" w:cs="Helvetica Neue"/>
          <w:b w:val="0"/>
          <w:bCs w:val="0"/>
          <w:i w:val="0"/>
          <w:iCs w:val="0"/>
          <w:caps w:val="0"/>
          <w:smallCaps w:val="0"/>
          <w:noProof w:val="0"/>
          <w:color w:val="0D0D0D" w:themeColor="text1" w:themeTint="F2" w:themeShade="FF"/>
          <w:sz w:val="22"/>
          <w:szCs w:val="22"/>
          <w:lang w:val="en-US"/>
        </w:rPr>
        <w:t xml:space="preserve"> </w:t>
      </w:r>
      <w:r w:rsidRPr="312F5ADD" w:rsidR="1C1E56D2">
        <w:rPr>
          <w:rFonts w:ascii="Helvetica Neue" w:hAnsi="Helvetica Neue" w:eastAsia="Helvetica Neue" w:cs="Helvetica Neue"/>
          <w:b w:val="0"/>
          <w:bCs w:val="0"/>
          <w:i w:val="0"/>
          <w:iCs w:val="0"/>
          <w:caps w:val="0"/>
          <w:smallCaps w:val="0"/>
          <w:noProof w:val="0"/>
          <w:color w:val="0D0D0D" w:themeColor="text1" w:themeTint="F2" w:themeShade="FF"/>
          <w:sz w:val="22"/>
          <w:szCs w:val="22"/>
          <w:lang w:val="en-US"/>
        </w:rPr>
        <w:t>Well</w:t>
      </w:r>
      <w:r w:rsidRPr="312F5ADD" w:rsidR="363880CB">
        <w:rPr>
          <w:rFonts w:ascii="Helvetica Neue" w:hAnsi="Helvetica Neue" w:eastAsia="Helvetica Neue" w:cs="Helvetica Neue"/>
          <w:b w:val="0"/>
          <w:bCs w:val="0"/>
          <w:i w:val="0"/>
          <w:iCs w:val="0"/>
          <w:caps w:val="0"/>
          <w:smallCaps w:val="0"/>
          <w:noProof w:val="0"/>
          <w:color w:val="0D0D0D" w:themeColor="text1" w:themeTint="F2" w:themeShade="FF"/>
          <w:sz w:val="22"/>
          <w:szCs w:val="22"/>
          <w:lang w:val="en-US"/>
        </w:rPr>
        <w:t>-</w:t>
      </w:r>
      <w:r w:rsidRPr="312F5ADD" w:rsidR="1C1E56D2">
        <w:rPr>
          <w:rFonts w:ascii="Helvetica Neue" w:hAnsi="Helvetica Neue" w:eastAsia="Helvetica Neue" w:cs="Helvetica Neue"/>
          <w:b w:val="0"/>
          <w:bCs w:val="0"/>
          <w:i w:val="0"/>
          <w:iCs w:val="0"/>
          <w:caps w:val="0"/>
          <w:smallCaps w:val="0"/>
          <w:noProof w:val="0"/>
          <w:color w:val="0D0D0D" w:themeColor="text1" w:themeTint="F2" w:themeShade="FF"/>
          <w:sz w:val="22"/>
          <w:szCs w:val="22"/>
          <w:lang w:val="en-US"/>
        </w:rPr>
        <w:t xml:space="preserve">being Disparities Across </w:t>
      </w:r>
      <w:r w:rsidRPr="312F5ADD" w:rsidR="74560829">
        <w:rPr>
          <w:rFonts w:ascii="Helvetica Neue" w:hAnsi="Helvetica Neue" w:eastAsia="Helvetica Neue" w:cs="Helvetica Neue"/>
          <w:b w:val="0"/>
          <w:bCs w:val="0"/>
          <w:i w:val="0"/>
          <w:iCs w:val="0"/>
          <w:caps w:val="0"/>
          <w:smallCaps w:val="0"/>
          <w:noProof w:val="0"/>
          <w:color w:val="0D0D0D" w:themeColor="text1" w:themeTint="F2" w:themeShade="FF"/>
          <w:sz w:val="22"/>
          <w:szCs w:val="22"/>
          <w:lang w:val="en-US"/>
        </w:rPr>
        <w:t>Socio-Economic Groups</w:t>
      </w:r>
      <w:r w:rsidRPr="312F5ADD" w:rsidR="10B22588">
        <w:rPr>
          <w:rFonts w:ascii="Helvetica Neue" w:hAnsi="Helvetica Neue" w:eastAsia="Helvetica Neue" w:cs="Helvetica Neue"/>
          <w:b w:val="0"/>
          <w:bCs w:val="0"/>
          <w:i w:val="0"/>
          <w:iCs w:val="0"/>
          <w:caps w:val="0"/>
          <w:smallCaps w:val="0"/>
          <w:noProof w:val="0"/>
          <w:color w:val="0D0D0D" w:themeColor="text1" w:themeTint="F2" w:themeShade="FF"/>
          <w:sz w:val="22"/>
          <w:szCs w:val="22"/>
          <w:lang w:val="en-US"/>
        </w:rPr>
        <w:t xml:space="preserve"> and in Relation to Climate and </w:t>
      </w:r>
      <w:r w:rsidRPr="312F5ADD" w:rsidR="3CA779AF">
        <w:rPr>
          <w:rFonts w:ascii="Helvetica Neue" w:hAnsi="Helvetica Neue" w:eastAsia="Helvetica Neue" w:cs="Helvetica Neue"/>
          <w:b w:val="0"/>
          <w:bCs w:val="0"/>
          <w:i w:val="0"/>
          <w:iCs w:val="0"/>
          <w:caps w:val="0"/>
          <w:smallCaps w:val="0"/>
          <w:noProof w:val="0"/>
          <w:color w:val="0D0D0D" w:themeColor="text1" w:themeTint="F2" w:themeShade="FF"/>
          <w:sz w:val="22"/>
          <w:szCs w:val="22"/>
          <w:lang w:val="en-US"/>
        </w:rPr>
        <w:t>E</w:t>
      </w:r>
      <w:r w:rsidRPr="312F5ADD" w:rsidR="10B22588">
        <w:rPr>
          <w:rFonts w:ascii="Helvetica Neue" w:hAnsi="Helvetica Neue" w:eastAsia="Helvetica Neue" w:cs="Helvetica Neue"/>
          <w:b w:val="0"/>
          <w:bCs w:val="0"/>
          <w:i w:val="0"/>
          <w:iCs w:val="0"/>
          <w:caps w:val="0"/>
          <w:smallCaps w:val="0"/>
          <w:noProof w:val="0"/>
          <w:color w:val="0D0D0D" w:themeColor="text1" w:themeTint="F2" w:themeShade="FF"/>
          <w:sz w:val="22"/>
          <w:szCs w:val="22"/>
          <w:lang w:val="en-US"/>
        </w:rPr>
        <w:t>nvironmental</w:t>
      </w:r>
      <w:r w:rsidRPr="312F5ADD" w:rsidR="18ABBEFC">
        <w:rPr>
          <w:rFonts w:ascii="Helvetica Neue" w:hAnsi="Helvetica Neue" w:eastAsia="Helvetica Neue" w:cs="Helvetica Neue"/>
          <w:b w:val="0"/>
          <w:bCs w:val="0"/>
          <w:i w:val="0"/>
          <w:iCs w:val="0"/>
          <w:caps w:val="0"/>
          <w:smallCaps w:val="0"/>
          <w:noProof w:val="0"/>
          <w:color w:val="0D0D0D" w:themeColor="text1" w:themeTint="F2" w:themeShade="FF"/>
          <w:sz w:val="22"/>
          <w:szCs w:val="22"/>
          <w:lang w:val="en-US"/>
        </w:rPr>
        <w:t xml:space="preserve"> Risk.</w:t>
      </w:r>
    </w:p>
    <w:p w:rsidR="005A3469" w:rsidP="312F5ADD" w:rsidRDefault="005A3469" w14:paraId="605E7324" w14:textId="00210250">
      <w:pPr>
        <w:pStyle w:val="Normal"/>
        <w:spacing w:before="0" w:beforeAutospacing="off" w:after="0" w:afterAutospacing="off"/>
        <w:jc w:val="both"/>
        <w:rPr>
          <w:rFonts w:ascii="Helvetica Neue" w:hAnsi="Helvetica Neue" w:eastAsia="Helvetica Neue" w:cs="Helvetica Neue"/>
          <w:b w:val="0"/>
          <w:bCs w:val="0"/>
          <w:color w:val="000000" w:themeColor="text1" w:themeTint="FF" w:themeShade="FF"/>
          <w:sz w:val="22"/>
          <w:szCs w:val="22"/>
          <w:lang w:val="en-US"/>
        </w:rPr>
      </w:pPr>
    </w:p>
    <w:p w:rsidR="005A3469" w:rsidP="312F5ADD" w:rsidRDefault="005A3469" w14:paraId="5E684C69" w14:textId="2B8D0E7A">
      <w:pPr>
        <w:pStyle w:val="Normal"/>
        <w:spacing w:before="0" w:beforeAutospacing="off" w:after="0" w:afterAutospacing="off"/>
        <w:jc w:val="both"/>
        <w:rPr>
          <w:rFonts w:ascii="Helvetica Neue" w:hAnsi="Helvetica Neue" w:eastAsia="Helvetica Neue" w:cs="Helvetica Neue"/>
          <w:b w:val="0"/>
          <w:bCs w:val="0"/>
          <w:noProof w:val="0"/>
          <w:color w:val="000000" w:themeColor="text1" w:themeTint="FF" w:themeShade="FF"/>
          <w:sz w:val="22"/>
          <w:szCs w:val="22"/>
          <w:lang w:val="en-US"/>
        </w:rPr>
      </w:pPr>
      <w:r w:rsidRPr="312F5ADD" w:rsidR="1C1E56D2">
        <w:rPr>
          <w:rFonts w:ascii="Helvetica Neue" w:hAnsi="Helvetica Neue" w:eastAsia="Helvetica Neue" w:cs="Helvetica Neue"/>
          <w:b w:val="1"/>
          <w:bCs w:val="1"/>
          <w:sz w:val="22"/>
          <w:szCs w:val="22"/>
          <w:lang w:val="en-US"/>
        </w:rPr>
        <w:t xml:space="preserve">Group Members: </w:t>
      </w:r>
    </w:p>
    <w:p w:rsidR="005A3469" w:rsidP="312F5ADD" w:rsidRDefault="005A3469" w14:paraId="1A77B122" w14:textId="104760BE">
      <w:pPr>
        <w:pStyle w:val="Normal"/>
        <w:spacing w:before="0" w:beforeAutospacing="off" w:after="0" w:afterAutospacing="off"/>
        <w:jc w:val="both"/>
        <w:rPr>
          <w:rFonts w:ascii="Helvetica Neue" w:hAnsi="Helvetica Neue" w:eastAsia="Helvetica Neue" w:cs="Helvetica Neue"/>
          <w:b w:val="0"/>
          <w:bCs w:val="0"/>
          <w:noProof w:val="0"/>
          <w:color w:val="000000" w:themeColor="text1" w:themeTint="FF" w:themeShade="FF"/>
          <w:sz w:val="22"/>
          <w:szCs w:val="22"/>
          <w:lang w:val="en-US"/>
        </w:rPr>
      </w:pPr>
      <w:r w:rsidRPr="312F5ADD" w:rsidR="1C1E56D2">
        <w:rPr>
          <w:rFonts w:ascii="Helvetica Neue" w:hAnsi="Helvetica Neue" w:eastAsia="Helvetica Neue" w:cs="Helvetica Neue"/>
          <w:b w:val="0"/>
          <w:bCs w:val="0"/>
          <w:color w:val="000000" w:themeColor="text1" w:themeTint="FF" w:themeShade="FF"/>
          <w:sz w:val="22"/>
          <w:szCs w:val="22"/>
          <w:lang w:val="en-US"/>
        </w:rPr>
        <w:t xml:space="preserve">Armande </w:t>
      </w:r>
      <w:r w:rsidRPr="312F5ADD" w:rsidR="1C1E56D2">
        <w:rPr>
          <w:rFonts w:ascii="Helvetica Neue" w:hAnsi="Helvetica Neue" w:eastAsia="Helvetica Neue" w:cs="Helvetica Neue"/>
          <w:b w:val="0"/>
          <w:bCs w:val="0"/>
          <w:color w:val="000000" w:themeColor="text1" w:themeTint="FF" w:themeShade="FF"/>
          <w:sz w:val="22"/>
          <w:szCs w:val="22"/>
          <w:lang w:val="en-US"/>
        </w:rPr>
        <w:t>Aboudrar</w:t>
      </w:r>
      <w:r w:rsidRPr="312F5ADD" w:rsidR="1C1E56D2">
        <w:rPr>
          <w:rFonts w:ascii="Helvetica Neue" w:hAnsi="Helvetica Neue" w:eastAsia="Helvetica Neue" w:cs="Helvetica Neue"/>
          <w:b w:val="0"/>
          <w:bCs w:val="0"/>
          <w:color w:val="000000" w:themeColor="text1" w:themeTint="FF" w:themeShade="FF"/>
          <w:sz w:val="22"/>
          <w:szCs w:val="22"/>
          <w:lang w:val="en-US"/>
        </w:rPr>
        <w:t xml:space="preserve">-Méda, Henry Baker, Giorgio Coppola, Lino Hans Julian </w:t>
      </w:r>
      <w:r w:rsidRPr="312F5ADD" w:rsidR="1C1E56D2">
        <w:rPr>
          <w:rFonts w:ascii="Helvetica Neue" w:hAnsi="Helvetica Neue" w:eastAsia="Helvetica Neue" w:cs="Helvetica Neue"/>
          <w:b w:val="0"/>
          <w:bCs w:val="0"/>
          <w:color w:val="000000" w:themeColor="text1" w:themeTint="FF" w:themeShade="FF"/>
          <w:sz w:val="22"/>
          <w:szCs w:val="22"/>
          <w:lang w:val="en-US"/>
        </w:rPr>
        <w:t>Zurmuehl</w:t>
      </w:r>
    </w:p>
    <w:p w:rsidR="005A3469" w:rsidP="312F5ADD" w:rsidRDefault="005A3469" w14:paraId="55329118" w14:textId="56821172">
      <w:pPr>
        <w:pStyle w:val="Body"/>
        <w:jc w:val="both"/>
        <w:rPr>
          <w:rFonts w:ascii="Helvetica Neue" w:hAnsi="Helvetica Neue" w:eastAsia="Helvetica Neue" w:cs="Helvetica Neue"/>
          <w:b w:val="1"/>
          <w:bCs w:val="1"/>
          <w:sz w:val="22"/>
          <w:szCs w:val="22"/>
        </w:rPr>
      </w:pPr>
    </w:p>
    <w:p w:rsidR="005A3469" w:rsidP="312F5ADD" w:rsidRDefault="005A3469" w14:paraId="5F5B609A" w14:textId="06DB22C9">
      <w:pPr>
        <w:pStyle w:val="Body"/>
        <w:jc w:val="both"/>
        <w:rPr>
          <w:rFonts w:ascii="Helvetica Neue" w:hAnsi="Helvetica Neue" w:eastAsia="Helvetica Neue" w:cs="Helvetica Neue"/>
          <w:b w:val="1"/>
          <w:bCs w:val="1"/>
          <w:sz w:val="28"/>
          <w:szCs w:val="28"/>
          <w:lang w:val="en-US"/>
        </w:rPr>
      </w:pPr>
    </w:p>
    <w:p w:rsidR="005A3469" w:rsidP="312F5ADD" w:rsidRDefault="005A3469" w14:paraId="090732B8" w14:textId="4D7453A9">
      <w:pPr>
        <w:pStyle w:val="Body"/>
        <w:jc w:val="both"/>
        <w:rPr>
          <w:rFonts w:ascii="Helvetica Neue" w:hAnsi="Helvetica Neue" w:eastAsia="Helvetica Neue" w:cs="Helvetica Neue"/>
        </w:rPr>
      </w:pPr>
      <w:r w:rsidRPr="312F5ADD" w:rsidR="57EFA498">
        <w:rPr>
          <w:rFonts w:ascii="Helvetica Neue" w:hAnsi="Helvetica Neue" w:eastAsia="Helvetica Neue" w:cs="Helvetica Neue"/>
          <w:b w:val="1"/>
          <w:bCs w:val="1"/>
          <w:sz w:val="28"/>
          <w:szCs w:val="28"/>
          <w:lang w:val="en-US"/>
        </w:rPr>
        <w:t>Theoretical</w:t>
      </w:r>
      <w:r w:rsidRPr="312F5ADD" w:rsidR="57EFA498">
        <w:rPr>
          <w:rFonts w:ascii="Helvetica Neue" w:hAnsi="Helvetica Neue" w:eastAsia="Helvetica Neue" w:cs="Helvetica Neue"/>
          <w:b w:val="1"/>
          <w:bCs w:val="1"/>
          <w:sz w:val="28"/>
          <w:szCs w:val="28"/>
          <w:lang w:val="en-US"/>
        </w:rPr>
        <w:t xml:space="preserve"> Mechanism</w:t>
      </w:r>
    </w:p>
    <w:p w:rsidR="005A3469" w:rsidP="312F5ADD" w:rsidRDefault="005A3469" w14:paraId="2E3C1ED5" w14:textId="21E56161">
      <w:pPr>
        <w:pStyle w:val="Body"/>
        <w:jc w:val="both"/>
        <w:rPr>
          <w:rFonts w:ascii="Helvetica Neue" w:hAnsi="Helvetica Neue" w:eastAsia="Helvetica Neue" w:cs="Helvetica Neue"/>
        </w:rPr>
      </w:pPr>
      <w:r w:rsidRPr="312F5ADD" w:rsidR="0A2BEDE8">
        <w:rPr>
          <w:rFonts w:ascii="Helvetica Neue" w:hAnsi="Helvetica Neue" w:eastAsia="Helvetica Neue" w:cs="Helvetica Neue"/>
          <w:lang w:val="en-US"/>
        </w:rPr>
        <w:t>I</w:t>
      </w:r>
      <w:r w:rsidRPr="312F5ADD" w:rsidR="0A2BEDE8">
        <w:rPr>
          <w:rFonts w:ascii="Helvetica Neue" w:hAnsi="Helvetica Neue" w:eastAsia="Helvetica Neue" w:cs="Helvetica Neue"/>
          <w:lang w:val="en-US"/>
        </w:rPr>
        <w:t xml:space="preserve">ndividuals from lower SES backgrounds disproportionately </w:t>
      </w:r>
      <w:r w:rsidRPr="312F5ADD" w:rsidR="0A2BEDE8">
        <w:rPr>
          <w:rFonts w:ascii="Helvetica Neue" w:hAnsi="Helvetica Neue" w:eastAsia="Helvetica Neue" w:cs="Helvetica Neue"/>
          <w:lang w:val="en-US"/>
        </w:rPr>
        <w:t>reside</w:t>
      </w:r>
      <w:r w:rsidRPr="312F5ADD" w:rsidR="0A2BEDE8">
        <w:rPr>
          <w:rFonts w:ascii="Helvetica Neue" w:hAnsi="Helvetica Neue" w:eastAsia="Helvetica Neue" w:cs="Helvetica Neue"/>
          <w:lang w:val="en-US"/>
        </w:rPr>
        <w:t xml:space="preserve"> and work in areas and sectors with poorer environmental conditions due to historical, economic, and social factors. These areas are characterized by higher pollution levels, inadequate housing, and limited access to clean water and air. Such environmental conditions can lead to increased exposure to pollutants and environmental hazards, contributing to higher rates of health issues, including respiratory conditions, cardiovascular diseases, and stress-related illnesses. </w:t>
      </w:r>
      <w:r w:rsidRPr="312F5ADD" w:rsidR="0A2BEDE8">
        <w:rPr>
          <w:rFonts w:ascii="Helvetica Neue" w:hAnsi="Helvetica Neue" w:eastAsia="Helvetica Neue" w:cs="Helvetica Neue"/>
        </w:rPr>
        <w:t xml:space="preserve">This </w:t>
      </w:r>
      <w:r w:rsidRPr="312F5ADD" w:rsidR="0A2BEDE8">
        <w:rPr>
          <w:rFonts w:ascii="Helvetica Neue" w:hAnsi="Helvetica Neue" w:eastAsia="Helvetica Neue" w:cs="Helvetica Neue"/>
        </w:rPr>
        <w:t>c</w:t>
      </w:r>
      <w:r w:rsidRPr="312F5ADD" w:rsidR="39CB6A91">
        <w:rPr>
          <w:rFonts w:ascii="Helvetica Neue" w:hAnsi="Helvetica Neue" w:eastAsia="Helvetica Neue" w:cs="Helvetica Neue"/>
        </w:rPr>
        <w:t>reates</w:t>
      </w:r>
      <w:r w:rsidRPr="312F5ADD" w:rsidR="0A2BEDE8">
        <w:rPr>
          <w:rFonts w:ascii="Helvetica Neue" w:hAnsi="Helvetica Neue" w:eastAsia="Helvetica Neue" w:cs="Helvetica Neue"/>
        </w:rPr>
        <w:t xml:space="preserve"> </w:t>
      </w:r>
      <w:r w:rsidRPr="312F5ADD" w:rsidR="0A2BEDE8">
        <w:rPr>
          <w:rFonts w:ascii="Helvetica Neue" w:hAnsi="Helvetica Neue" w:eastAsia="Helvetica Neue" w:cs="Helvetica Neue"/>
          <w:lang w:val="en-US"/>
        </w:rPr>
        <w:t>compounding effect on top other socio-economic vulnerabilities (such as limited access to healthcare, poor nutrition, and stress from economic instability) and environmental exposures</w:t>
      </w:r>
      <w:r w:rsidRPr="312F5ADD" w:rsidR="0A2BEDE8">
        <w:rPr>
          <w:rFonts w:ascii="Helvetica Neue" w:hAnsi="Helvetica Neue" w:eastAsia="Helvetica Neue" w:cs="Helvetica Neue"/>
        </w:rPr>
        <w:t>.</w:t>
      </w:r>
    </w:p>
    <w:p w:rsidR="005A3469" w:rsidP="312F5ADD" w:rsidRDefault="005A3469" w14:paraId="6B4F8C56" w14:textId="39DFF08B">
      <w:pPr>
        <w:pStyle w:val="Body"/>
        <w:jc w:val="both"/>
        <w:rPr>
          <w:rFonts w:ascii="Helvetica Neue" w:hAnsi="Helvetica Neue" w:eastAsia="Helvetica Neue" w:cs="Helvetica Neue"/>
          <w:sz w:val="32"/>
          <w:szCs w:val="32"/>
        </w:rPr>
      </w:pPr>
    </w:p>
    <w:p w:rsidR="005A3469" w:rsidP="312F5ADD" w:rsidRDefault="00000000" w14:paraId="65C7BEEB" w14:textId="35934CD6">
      <w:pPr>
        <w:pStyle w:val="Body"/>
        <w:jc w:val="both"/>
        <w:rPr>
          <w:rFonts w:ascii="Helvetica Neue" w:hAnsi="Helvetica Neue" w:eastAsia="Helvetica Neue" w:cs="Helvetica Neue"/>
          <w:b w:val="1"/>
          <w:bCs w:val="1"/>
          <w:sz w:val="28"/>
          <w:szCs w:val="28"/>
        </w:rPr>
      </w:pPr>
      <w:r w:rsidRPr="312F5ADD" w:rsidR="00000000">
        <w:rPr>
          <w:rFonts w:ascii="Helvetica Neue" w:hAnsi="Helvetica Neue" w:eastAsia="Helvetica Neue" w:cs="Helvetica Neue"/>
          <w:b w:val="1"/>
          <w:bCs w:val="1"/>
          <w:sz w:val="28"/>
          <w:szCs w:val="28"/>
          <w:lang w:val="en-US"/>
        </w:rPr>
        <w:t xml:space="preserve">What are </w:t>
      </w:r>
      <w:r w:rsidRPr="312F5ADD" w:rsidR="770E1A52">
        <w:rPr>
          <w:rFonts w:ascii="Helvetica Neue" w:hAnsi="Helvetica Neue" w:eastAsia="Helvetica Neue" w:cs="Helvetica Neue"/>
          <w:b w:val="1"/>
          <w:bCs w:val="1"/>
          <w:sz w:val="28"/>
          <w:szCs w:val="28"/>
          <w:lang w:val="en-US"/>
        </w:rPr>
        <w:t xml:space="preserve">the </w:t>
      </w:r>
      <w:r w:rsidRPr="312F5ADD" w:rsidR="00000000">
        <w:rPr>
          <w:rFonts w:ascii="Helvetica Neue" w:hAnsi="Helvetica Neue" w:eastAsia="Helvetica Neue" w:cs="Helvetica Neue"/>
          <w:b w:val="1"/>
          <w:bCs w:val="1"/>
          <w:sz w:val="28"/>
          <w:szCs w:val="28"/>
          <w:lang w:val="en-US"/>
        </w:rPr>
        <w:t>units of analysis?</w:t>
      </w:r>
    </w:p>
    <w:p w:rsidR="00000000" w:rsidP="312F5ADD" w:rsidRDefault="00000000" w14:paraId="301261D0" w14:textId="13FAA20E">
      <w:pPr>
        <w:pStyle w:val="Body"/>
        <w:jc w:val="both"/>
        <w:rPr>
          <w:rFonts w:ascii="Helvetica Neue" w:hAnsi="Helvetica Neue" w:eastAsia="Helvetica Neue" w:cs="Helvetica Neue"/>
          <w:lang w:val="en-US"/>
        </w:rPr>
      </w:pPr>
      <w:r w:rsidRPr="312F5ADD" w:rsidR="00000000">
        <w:rPr>
          <w:rFonts w:ascii="Helvetica Neue" w:hAnsi="Helvetica Neue" w:eastAsia="Helvetica Neue" w:cs="Helvetica Neue"/>
          <w:lang w:val="en-US"/>
        </w:rPr>
        <w:t xml:space="preserve">Each row in the dataset </w:t>
      </w:r>
      <w:r w:rsidRPr="312F5ADD" w:rsidR="00000000">
        <w:rPr>
          <w:rFonts w:ascii="Helvetica Neue" w:hAnsi="Helvetica Neue" w:eastAsia="Helvetica Neue" w:cs="Helvetica Neue"/>
          <w:lang w:val="en-US"/>
        </w:rPr>
        <w:t>represents</w:t>
      </w:r>
      <w:r w:rsidRPr="312F5ADD" w:rsidR="00000000">
        <w:rPr>
          <w:rFonts w:ascii="Helvetica Neue" w:hAnsi="Helvetica Neue" w:eastAsia="Helvetica Neue" w:cs="Helvetica Neue"/>
          <w:lang w:val="en-US"/>
        </w:rPr>
        <w:t xml:space="preserve"> an individual </w:t>
      </w:r>
      <w:r w:rsidRPr="312F5ADD" w:rsidR="3BC50C9D">
        <w:rPr>
          <w:rFonts w:ascii="Helvetica Neue" w:hAnsi="Helvetica Neue" w:eastAsia="Helvetica Neue" w:cs="Helvetica Neue"/>
          <w:lang w:val="en-US"/>
        </w:rPr>
        <w:t>respondent</w:t>
      </w:r>
      <w:r w:rsidRPr="312F5ADD" w:rsidR="3BC50C9D">
        <w:rPr>
          <w:rFonts w:ascii="Helvetica Neue" w:hAnsi="Helvetica Neue" w:eastAsia="Helvetica Neue" w:cs="Helvetica Neue"/>
          <w:lang w:val="en-US"/>
        </w:rPr>
        <w:t xml:space="preserve"> </w:t>
      </w:r>
      <w:r w:rsidRPr="312F5ADD" w:rsidR="00000000">
        <w:rPr>
          <w:rFonts w:ascii="Helvetica Neue" w:hAnsi="Helvetica Neue" w:eastAsia="Helvetica Neue" w:cs="Helvetica Neue"/>
          <w:lang w:val="en-US"/>
        </w:rPr>
        <w:t>EU resident aged 50+ whose health and wellbeing</w:t>
      </w:r>
      <w:r w:rsidRPr="312F5ADD" w:rsidR="518CC7DA">
        <w:rPr>
          <w:rFonts w:ascii="Helvetica Neue" w:hAnsi="Helvetica Neue" w:eastAsia="Helvetica Neue" w:cs="Helvetica Neue"/>
          <w:lang w:val="en-US"/>
        </w:rPr>
        <w:t>.</w:t>
      </w:r>
    </w:p>
    <w:p w:rsidR="005A3469" w:rsidP="312F5ADD" w:rsidRDefault="005A3469" w14:paraId="44222226" w14:textId="77777777">
      <w:pPr>
        <w:pStyle w:val="Body"/>
        <w:jc w:val="both"/>
        <w:rPr>
          <w:rFonts w:ascii="Helvetica Neue" w:hAnsi="Helvetica Neue" w:eastAsia="Helvetica Neue" w:cs="Helvetica Neue"/>
          <w:b w:val="1"/>
          <w:bCs w:val="1"/>
          <w:sz w:val="32"/>
          <w:szCs w:val="32"/>
        </w:rPr>
      </w:pPr>
    </w:p>
    <w:p w:rsidR="005A3469" w:rsidP="312F5ADD" w:rsidRDefault="00000000" w14:paraId="6C84D768" w14:textId="432B33CD">
      <w:pPr>
        <w:pStyle w:val="Body"/>
        <w:jc w:val="both"/>
        <w:rPr>
          <w:rFonts w:ascii="Helvetica Neue" w:hAnsi="Helvetica Neue" w:eastAsia="Helvetica Neue" w:cs="Helvetica Neue"/>
          <w:b w:val="1"/>
          <w:bCs w:val="1"/>
          <w:sz w:val="32"/>
          <w:szCs w:val="32"/>
        </w:rPr>
      </w:pPr>
      <w:r w:rsidRPr="312F5ADD" w:rsidR="00000000">
        <w:rPr>
          <w:rFonts w:ascii="Helvetica Neue" w:hAnsi="Helvetica Neue" w:eastAsia="Helvetica Neue" w:cs="Helvetica Neue"/>
          <w:b w:val="1"/>
          <w:bCs w:val="1"/>
          <w:sz w:val="28"/>
          <w:szCs w:val="28"/>
          <w:lang w:val="en-US"/>
        </w:rPr>
        <w:t xml:space="preserve">What are </w:t>
      </w:r>
      <w:r w:rsidRPr="312F5ADD" w:rsidR="0592F475">
        <w:rPr>
          <w:rFonts w:ascii="Helvetica Neue" w:hAnsi="Helvetica Neue" w:eastAsia="Helvetica Neue" w:cs="Helvetica Neue"/>
          <w:b w:val="1"/>
          <w:bCs w:val="1"/>
          <w:sz w:val="28"/>
          <w:szCs w:val="28"/>
          <w:lang w:val="en-US"/>
        </w:rPr>
        <w:t xml:space="preserve">we </w:t>
      </w:r>
      <w:r w:rsidRPr="312F5ADD" w:rsidR="00000000">
        <w:rPr>
          <w:rFonts w:ascii="Helvetica Neue" w:hAnsi="Helvetica Neue" w:eastAsia="Helvetica Neue" w:cs="Helvetica Neue"/>
          <w:b w:val="1"/>
          <w:bCs w:val="1"/>
          <w:sz w:val="28"/>
          <w:szCs w:val="28"/>
          <w:lang w:val="en-US"/>
        </w:rPr>
        <w:t>trying to predict?</w:t>
      </w:r>
      <w:r w:rsidRPr="312F5ADD" w:rsidR="00000000">
        <w:rPr>
          <w:rFonts w:ascii="Helvetica Neue" w:hAnsi="Helvetica Neue" w:eastAsia="Helvetica Neue" w:cs="Helvetica Neue"/>
          <w:b w:val="1"/>
          <w:bCs w:val="1"/>
          <w:sz w:val="32"/>
          <w:szCs w:val="32"/>
        </w:rPr>
        <w:t xml:space="preserve"> </w:t>
      </w:r>
    </w:p>
    <w:p w:rsidR="00000000" w:rsidP="312F5ADD" w:rsidRDefault="00000000" w14:paraId="5E9100A7" w14:textId="5A05124C">
      <w:pPr>
        <w:pStyle w:val="Normal"/>
        <w:suppressLineNumbers w:val="0"/>
        <w:bidi w:val="0"/>
        <w:jc w:val="both"/>
        <w:rPr>
          <w:del w:author="Giorgio Coppola" w:date="2024-03-01T16:57:25.025Z" w:id="713360515"/>
          <w:rFonts w:ascii="Helvetica Neue" w:hAnsi="Helvetica Neue" w:eastAsia="Helvetica Neue" w:cs="Helvetica Neue"/>
          <w:b w:val="0"/>
          <w:bCs w:val="0"/>
          <w:sz w:val="22"/>
          <w:szCs w:val="22"/>
        </w:rPr>
      </w:pPr>
      <w:r w:rsidRPr="312F5ADD" w:rsidR="00000000">
        <w:rPr>
          <w:rFonts w:ascii="Helvetica Neue" w:hAnsi="Helvetica Neue" w:eastAsia="Helvetica Neue" w:cs="Helvetica Neue"/>
          <w:sz w:val="22"/>
          <w:szCs w:val="22"/>
          <w:lang w:val="en-US"/>
        </w:rPr>
        <w:t xml:space="preserve">The </w:t>
      </w:r>
      <w:r w:rsidRPr="312F5ADD" w:rsidR="1792E580">
        <w:rPr>
          <w:rFonts w:ascii="Helvetica Neue" w:hAnsi="Helvetica Neue" w:eastAsia="Helvetica Neue" w:cs="Helvetica Neue"/>
          <w:sz w:val="22"/>
          <w:szCs w:val="22"/>
          <w:lang w:val="en-US"/>
        </w:rPr>
        <w:t xml:space="preserve">label </w:t>
      </w:r>
      <w:r w:rsidRPr="312F5ADD" w:rsidR="00000000">
        <w:rPr>
          <w:rFonts w:ascii="Helvetica Neue" w:hAnsi="Helvetica Neue" w:eastAsia="Helvetica Neue" w:cs="Helvetica Neue"/>
          <w:sz w:val="22"/>
          <w:szCs w:val="22"/>
          <w:lang w:val="en-US"/>
        </w:rPr>
        <w:t xml:space="preserve">in the dataset </w:t>
      </w:r>
      <w:r w:rsidRPr="312F5ADD" w:rsidR="00000000">
        <w:rPr>
          <w:rFonts w:ascii="Helvetica Neue" w:hAnsi="Helvetica Neue" w:eastAsia="Helvetica Neue" w:cs="Helvetica Neue"/>
          <w:sz w:val="22"/>
          <w:szCs w:val="22"/>
        </w:rPr>
        <w:t>would</w:t>
      </w:r>
      <w:r w:rsidRPr="312F5ADD" w:rsidR="00000000">
        <w:rPr>
          <w:rFonts w:ascii="Helvetica Neue" w:hAnsi="Helvetica Neue" w:eastAsia="Helvetica Neue" w:cs="Helvetica Neue"/>
          <w:sz w:val="22"/>
          <w:szCs w:val="22"/>
        </w:rPr>
        <w:t xml:space="preserve"> </w:t>
      </w:r>
      <w:r w:rsidRPr="312F5ADD" w:rsidR="00000000">
        <w:rPr>
          <w:rFonts w:ascii="Helvetica Neue" w:hAnsi="Helvetica Neue" w:eastAsia="Helvetica Neue" w:cs="Helvetica Neue"/>
          <w:sz w:val="22"/>
          <w:szCs w:val="22"/>
        </w:rPr>
        <w:t>be</w:t>
      </w:r>
      <w:r w:rsidRPr="312F5ADD" w:rsidR="00000000">
        <w:rPr>
          <w:rFonts w:ascii="Helvetica Neue" w:hAnsi="Helvetica Neue" w:eastAsia="Helvetica Neue" w:cs="Helvetica Neue"/>
          <w:sz w:val="22"/>
          <w:szCs w:val="22"/>
        </w:rPr>
        <w:t xml:space="preserve"> </w:t>
      </w:r>
      <w:r w:rsidRPr="312F5ADD" w:rsidR="00000000">
        <w:rPr>
          <w:rFonts w:ascii="Helvetica Neue" w:hAnsi="Helvetica Neue" w:eastAsia="Helvetica Neue" w:cs="Helvetica Neue"/>
          <w:sz w:val="22"/>
          <w:szCs w:val="22"/>
        </w:rPr>
        <w:t xml:space="preserve">a </w:t>
      </w:r>
      <w:r w:rsidRPr="312F5ADD" w:rsidR="00000000">
        <w:rPr>
          <w:rFonts w:ascii="Helvetica Neue" w:hAnsi="Helvetica Neue" w:eastAsia="Helvetica Neue" w:cs="Helvetica Neue"/>
          <w:sz w:val="22"/>
          <w:szCs w:val="22"/>
          <w:lang w:val="en-US"/>
        </w:rPr>
        <w:t>specific health</w:t>
      </w:r>
      <w:r w:rsidRPr="312F5ADD" w:rsidR="63E7DD3F">
        <w:rPr>
          <w:rFonts w:ascii="Helvetica Neue" w:hAnsi="Helvetica Neue" w:eastAsia="Helvetica Neue" w:cs="Helvetica Neue"/>
          <w:sz w:val="22"/>
          <w:szCs w:val="22"/>
          <w:lang w:val="en-US"/>
        </w:rPr>
        <w:t>-related</w:t>
      </w:r>
      <w:r w:rsidRPr="312F5ADD" w:rsidR="00000000">
        <w:rPr>
          <w:rFonts w:ascii="Helvetica Neue" w:hAnsi="Helvetica Neue" w:eastAsia="Helvetica Neue" w:cs="Helvetica Neue"/>
          <w:sz w:val="22"/>
          <w:szCs w:val="22"/>
          <w:lang w:val="en-US"/>
        </w:rPr>
        <w:t xml:space="preserve"> outcome</w:t>
      </w:r>
      <w:r w:rsidRPr="312F5ADD" w:rsidR="00000000">
        <w:rPr>
          <w:rFonts w:ascii="Helvetica Neue" w:hAnsi="Helvetica Neue" w:eastAsia="Helvetica Neue" w:cs="Helvetica Neue"/>
          <w:sz w:val="22"/>
          <w:szCs w:val="22"/>
        </w:rPr>
        <w:t>.</w:t>
      </w:r>
      <w:r w:rsidRPr="312F5ADD" w:rsidR="00000000">
        <w:rPr>
          <w:rFonts w:ascii="Helvetica Neue" w:hAnsi="Helvetica Neue" w:eastAsia="Helvetica Neue" w:cs="Helvetica Neue"/>
          <w:sz w:val="22"/>
          <w:szCs w:val="22"/>
          <w:lang w:val="en-US"/>
        </w:rPr>
        <w:t xml:space="preserve"> Based on the SHARE-ENV documentation,</w:t>
      </w:r>
      <w:r w:rsidRPr="312F5ADD" w:rsidR="2CA4FECF">
        <w:rPr>
          <w:rFonts w:ascii="Helvetica Neue" w:hAnsi="Helvetica Neue" w:eastAsia="Helvetica Neue" w:cs="Helvetica Neue"/>
          <w:sz w:val="22"/>
          <w:szCs w:val="22"/>
          <w:lang w:val="en-US"/>
        </w:rPr>
        <w:t xml:space="preserve"> we can use</w:t>
      </w:r>
      <w:r w:rsidRPr="312F5ADD" w:rsidR="2CA4FECF">
        <w:rPr>
          <w:rFonts w:ascii="Helvetica Neue" w:hAnsi="Helvetica Neue" w:eastAsia="Helvetica Neue" w:cs="Helvetica Neue"/>
          <w:sz w:val="22"/>
          <w:szCs w:val="22"/>
          <w:lang w:val="en-US"/>
        </w:rPr>
        <w:t xml:space="preserve"> </w:t>
      </w:r>
      <w:r w:rsidRPr="312F5ADD" w:rsidR="37B9349D">
        <w:rPr>
          <w:rFonts w:ascii="Helvetica Neue" w:hAnsi="Helvetica Neue" w:eastAsia="Helvetica Neue" w:cs="Helvetica Neue"/>
          <w:b w:val="1"/>
          <w:bCs w:val="1"/>
          <w:sz w:val="22"/>
          <w:szCs w:val="22"/>
          <w:lang w:val="en-US"/>
        </w:rPr>
        <w:t>s</w:t>
      </w:r>
      <w:r w:rsidRPr="312F5ADD" w:rsidR="00000000">
        <w:rPr>
          <w:rFonts w:ascii="Helvetica Neue" w:hAnsi="Helvetica Neue" w:eastAsia="Helvetica Neue" w:cs="Helvetica Neue"/>
          <w:b w:val="1"/>
          <w:bCs w:val="1"/>
          <w:sz w:val="22"/>
          <w:szCs w:val="22"/>
          <w:lang w:val="en-US"/>
        </w:rPr>
        <w:t>elf-</w:t>
      </w:r>
      <w:r w:rsidRPr="312F5ADD" w:rsidR="7BDF5CCC">
        <w:rPr>
          <w:rFonts w:ascii="Helvetica Neue" w:hAnsi="Helvetica Neue" w:eastAsia="Helvetica Neue" w:cs="Helvetica Neue"/>
          <w:b w:val="1"/>
          <w:bCs w:val="1"/>
          <w:sz w:val="22"/>
          <w:szCs w:val="22"/>
          <w:lang w:val="en-US"/>
        </w:rPr>
        <w:t>perceived</w:t>
      </w:r>
      <w:r w:rsidRPr="312F5ADD" w:rsidR="00000000">
        <w:rPr>
          <w:rFonts w:ascii="Helvetica Neue" w:hAnsi="Helvetica Neue" w:eastAsia="Helvetica Neue" w:cs="Helvetica Neue"/>
          <w:b w:val="1"/>
          <w:bCs w:val="1"/>
          <w:sz w:val="22"/>
          <w:szCs w:val="22"/>
          <w:lang w:val="en-US"/>
        </w:rPr>
        <w:t xml:space="preserve"> health status (</w:t>
      </w:r>
      <w:r w:rsidRPr="312F5ADD" w:rsidR="147D93FB">
        <w:rPr>
          <w:rFonts w:ascii="Helvetica Neue" w:hAnsi="Helvetica Neue" w:eastAsia="Helvetica Neue" w:cs="Helvetica Neue"/>
          <w:b w:val="1"/>
          <w:bCs w:val="1"/>
          <w:sz w:val="22"/>
          <w:szCs w:val="22"/>
          <w:lang w:val="en-US"/>
        </w:rPr>
        <w:t>`</w:t>
      </w:r>
      <w:r w:rsidRPr="312F5ADD" w:rsidR="147D93FB">
        <w:rPr>
          <w:rFonts w:ascii="Verdana" w:hAnsi="Verdana" w:eastAsia="Verdana" w:cs="Verdana"/>
          <w:b w:val="1"/>
          <w:bCs w:val="1"/>
          <w:i w:val="1"/>
          <w:iCs w:val="1"/>
          <w:noProof w:val="0"/>
          <w:sz w:val="22"/>
          <w:szCs w:val="22"/>
          <w:lang w:val="en-US"/>
        </w:rPr>
        <w:t>sphus</w:t>
      </w:r>
      <w:r w:rsidRPr="312F5ADD" w:rsidR="147D93FB">
        <w:rPr>
          <w:rFonts w:ascii="Helvetica Neue" w:hAnsi="Helvetica Neue" w:eastAsia="Helvetica Neue" w:cs="Helvetica Neue"/>
          <w:b w:val="1"/>
          <w:bCs w:val="1"/>
          <w:sz w:val="22"/>
          <w:szCs w:val="22"/>
          <w:lang w:val="en-US"/>
        </w:rPr>
        <w:t>`, five levels</w:t>
      </w:r>
      <w:r w:rsidRPr="312F5ADD" w:rsidR="00000000">
        <w:rPr>
          <w:rFonts w:ascii="Helvetica Neue" w:hAnsi="Helvetica Neue" w:eastAsia="Helvetica Neue" w:cs="Helvetica Neue"/>
          <w:b w:val="1"/>
          <w:bCs w:val="1"/>
          <w:sz w:val="22"/>
          <w:szCs w:val="22"/>
          <w:lang w:val="en-US"/>
        </w:rPr>
        <w:t>)</w:t>
      </w:r>
      <w:r w:rsidRPr="312F5ADD" w:rsidR="00000000">
        <w:rPr>
          <w:rFonts w:ascii="Helvetica Neue" w:hAnsi="Helvetica Neue" w:eastAsia="Helvetica Neue" w:cs="Helvetica Neue"/>
          <w:b w:val="1"/>
          <w:bCs w:val="1"/>
          <w:sz w:val="22"/>
          <w:szCs w:val="22"/>
        </w:rPr>
        <w:t xml:space="preserve"> </w:t>
      </w:r>
      <w:r w:rsidRPr="312F5ADD" w:rsidR="00000000">
        <w:rPr>
          <w:rFonts w:ascii="Helvetica Neue" w:hAnsi="Helvetica Neue" w:eastAsia="Helvetica Neue" w:cs="Helvetica Neue"/>
          <w:b w:val="1"/>
          <w:bCs w:val="1"/>
          <w:sz w:val="22"/>
          <w:szCs w:val="22"/>
        </w:rPr>
        <w:t>as</w:t>
      </w:r>
      <w:r w:rsidRPr="312F5ADD" w:rsidR="00000000">
        <w:rPr>
          <w:rFonts w:ascii="Helvetica Neue" w:hAnsi="Helvetica Neue" w:eastAsia="Helvetica Neue" w:cs="Helvetica Neue"/>
          <w:b w:val="1"/>
          <w:bCs w:val="1"/>
          <w:sz w:val="22"/>
          <w:szCs w:val="22"/>
        </w:rPr>
        <w:t xml:space="preserve"> a </w:t>
      </w:r>
      <w:r w:rsidRPr="312F5ADD" w:rsidR="00000000">
        <w:rPr>
          <w:rFonts w:ascii="Helvetica Neue" w:hAnsi="Helvetica Neue" w:eastAsia="Helvetica Neue" w:cs="Helvetica Neue"/>
          <w:b w:val="1"/>
          <w:bCs w:val="1"/>
          <w:sz w:val="22"/>
          <w:szCs w:val="22"/>
        </w:rPr>
        <w:t>proxy</w:t>
      </w:r>
      <w:r w:rsidRPr="312F5ADD" w:rsidR="00000000">
        <w:rPr>
          <w:rFonts w:ascii="Helvetica Neue" w:hAnsi="Helvetica Neue" w:eastAsia="Helvetica Neue" w:cs="Helvetica Neue"/>
          <w:b w:val="1"/>
          <w:bCs w:val="1"/>
          <w:sz w:val="22"/>
          <w:szCs w:val="22"/>
        </w:rPr>
        <w:t xml:space="preserve"> </w:t>
      </w:r>
      <w:r w:rsidRPr="312F5ADD" w:rsidR="00000000">
        <w:rPr>
          <w:rFonts w:ascii="Helvetica Neue" w:hAnsi="Helvetica Neue" w:eastAsia="Helvetica Neue" w:cs="Helvetica Neue"/>
          <w:b w:val="1"/>
          <w:bCs w:val="1"/>
          <w:sz w:val="22"/>
          <w:szCs w:val="22"/>
        </w:rPr>
        <w:t>of</w:t>
      </w:r>
      <w:r w:rsidRPr="312F5ADD" w:rsidR="00000000">
        <w:rPr>
          <w:rFonts w:ascii="Helvetica Neue" w:hAnsi="Helvetica Neue" w:eastAsia="Helvetica Neue" w:cs="Helvetica Neue"/>
          <w:b w:val="1"/>
          <w:bCs w:val="1"/>
          <w:sz w:val="22"/>
          <w:szCs w:val="22"/>
        </w:rPr>
        <w:t xml:space="preserve"> well</w:t>
      </w:r>
      <w:r w:rsidRPr="312F5ADD" w:rsidR="41099190">
        <w:rPr>
          <w:rFonts w:ascii="Helvetica Neue" w:hAnsi="Helvetica Neue" w:eastAsia="Helvetica Neue" w:cs="Helvetica Neue"/>
          <w:b w:val="1"/>
          <w:bCs w:val="1"/>
          <w:sz w:val="22"/>
          <w:szCs w:val="22"/>
        </w:rPr>
        <w:t>-</w:t>
      </w:r>
      <w:r w:rsidRPr="312F5ADD" w:rsidR="00000000">
        <w:rPr>
          <w:rFonts w:ascii="Helvetica Neue" w:hAnsi="Helvetica Neue" w:eastAsia="Helvetica Neue" w:cs="Helvetica Neue"/>
          <w:b w:val="1"/>
          <w:bCs w:val="1"/>
          <w:sz w:val="22"/>
          <w:szCs w:val="22"/>
        </w:rPr>
        <w:t>being</w:t>
      </w:r>
      <w:r w:rsidRPr="312F5ADD" w:rsidR="45A95A21">
        <w:rPr>
          <w:rFonts w:ascii="Helvetica Neue" w:hAnsi="Helvetica Neue" w:eastAsia="Helvetica Neue" w:cs="Helvetica Neue"/>
          <w:b w:val="1"/>
          <w:bCs w:val="1"/>
          <w:sz w:val="22"/>
          <w:szCs w:val="22"/>
        </w:rPr>
        <w:t xml:space="preserve">. </w:t>
      </w:r>
      <w:r w:rsidRPr="312F5ADD" w:rsidR="28B46777">
        <w:rPr>
          <w:rFonts w:ascii="Helvetica Neue" w:hAnsi="Helvetica Neue" w:eastAsia="Helvetica Neue" w:cs="Helvetica Neue"/>
          <w:b w:val="0"/>
          <w:bCs w:val="0"/>
          <w:sz w:val="22"/>
          <w:szCs w:val="22"/>
        </w:rPr>
        <w:t xml:space="preserve">Self-perceived health status is a categorical variable; therefore, this would be a </w:t>
      </w:r>
      <w:r w:rsidRPr="312F5ADD" w:rsidR="064D6C30">
        <w:rPr>
          <w:rFonts w:ascii="Helvetica Neue" w:hAnsi="Helvetica Neue" w:eastAsia="Helvetica Neue" w:cs="Helvetica Neue"/>
          <w:b w:val="0"/>
          <w:bCs w:val="0"/>
          <w:sz w:val="22"/>
          <w:szCs w:val="22"/>
        </w:rPr>
        <w:t xml:space="preserve">multi-class </w:t>
      </w:r>
      <w:r w:rsidRPr="312F5ADD" w:rsidR="28B46777">
        <w:rPr>
          <w:rFonts w:ascii="Helvetica Neue" w:hAnsi="Helvetica Neue" w:eastAsia="Helvetica Neue" w:cs="Helvetica Neue"/>
          <w:b w:val="0"/>
          <w:bCs w:val="0"/>
          <w:sz w:val="22"/>
          <w:szCs w:val="22"/>
        </w:rPr>
        <w:t>classification problem.</w:t>
      </w:r>
    </w:p>
    <w:p w:rsidR="005A3469" w:rsidP="312F5ADD" w:rsidRDefault="005A3469" w14:paraId="588A194C" w14:textId="77777777">
      <w:pPr>
        <w:pStyle w:val="Body"/>
        <w:jc w:val="both"/>
        <w:rPr>
          <w:rFonts w:ascii="Helvetica Neue" w:hAnsi="Helvetica Neue" w:eastAsia="Helvetica Neue" w:cs="Helvetica Neue"/>
          <w:b w:val="1"/>
          <w:bCs w:val="1"/>
          <w:sz w:val="32"/>
          <w:szCs w:val="32"/>
        </w:rPr>
      </w:pPr>
    </w:p>
    <w:p w:rsidR="005A3469" w:rsidP="312F5ADD" w:rsidRDefault="00000000" w14:paraId="44F9554C" w14:textId="1A097868">
      <w:pPr>
        <w:pStyle w:val="Body"/>
        <w:jc w:val="both"/>
        <w:rPr>
          <w:rFonts w:ascii="Helvetica Neue" w:hAnsi="Helvetica Neue" w:eastAsia="Helvetica Neue" w:cs="Helvetica Neue"/>
          <w:b w:val="1"/>
          <w:bCs w:val="1"/>
          <w:sz w:val="28"/>
          <w:szCs w:val="28"/>
        </w:rPr>
      </w:pPr>
      <w:r w:rsidRPr="312F5ADD" w:rsidR="00000000">
        <w:rPr>
          <w:rFonts w:ascii="Helvetica Neue" w:hAnsi="Helvetica Neue" w:eastAsia="Helvetica Neue" w:cs="Helvetica Neue"/>
          <w:b w:val="1"/>
          <w:bCs w:val="1"/>
          <w:sz w:val="28"/>
          <w:szCs w:val="28"/>
          <w:lang w:val="en-US"/>
        </w:rPr>
        <w:t xml:space="preserve">What will </w:t>
      </w:r>
      <w:r w:rsidRPr="312F5ADD" w:rsidR="0CF68805">
        <w:rPr>
          <w:rFonts w:ascii="Helvetica Neue" w:hAnsi="Helvetica Neue" w:eastAsia="Helvetica Neue" w:cs="Helvetica Neue"/>
          <w:b w:val="1"/>
          <w:bCs w:val="1"/>
          <w:sz w:val="28"/>
          <w:szCs w:val="28"/>
          <w:lang w:val="en-US"/>
        </w:rPr>
        <w:t xml:space="preserve">we </w:t>
      </w:r>
      <w:r w:rsidRPr="312F5ADD" w:rsidR="00000000">
        <w:rPr>
          <w:rFonts w:ascii="Helvetica Neue" w:hAnsi="Helvetica Neue" w:eastAsia="Helvetica Neue" w:cs="Helvetica Neue"/>
          <w:b w:val="1"/>
          <w:bCs w:val="1"/>
          <w:sz w:val="28"/>
          <w:szCs w:val="28"/>
          <w:lang w:val="en-US"/>
        </w:rPr>
        <w:t xml:space="preserve">use to make that prediction? </w:t>
      </w:r>
    </w:p>
    <w:p w:rsidR="005A3469" w:rsidP="312F5ADD" w:rsidRDefault="00000000" w14:paraId="2C4A1289" w14:textId="72B70CBD">
      <w:pPr>
        <w:pStyle w:val="Body"/>
        <w:jc w:val="both"/>
        <w:rPr>
          <w:rFonts w:ascii="Helvetica Neue" w:hAnsi="Helvetica Neue" w:eastAsia="Helvetica Neue" w:cs="Helvetica Neue"/>
          <w:lang w:val="en-US"/>
        </w:rPr>
      </w:pPr>
      <w:r w:rsidRPr="312F5ADD" w:rsidR="00000000">
        <w:rPr>
          <w:rFonts w:ascii="Helvetica Neue" w:hAnsi="Helvetica Neue" w:eastAsia="Helvetica Neue" w:cs="Helvetica Neue"/>
          <w:lang w:val="en-US"/>
        </w:rPr>
        <w:t xml:space="preserve">Features for predicting </w:t>
      </w:r>
      <w:r w:rsidRPr="312F5ADD" w:rsidR="4183169B">
        <w:rPr>
          <w:rFonts w:ascii="Helvetica Neue" w:hAnsi="Helvetica Neue" w:eastAsia="Helvetica Neue" w:cs="Helvetica Neue"/>
          <w:b w:val="1"/>
          <w:bCs w:val="1"/>
          <w:lang w:val="en-US"/>
        </w:rPr>
        <w:t>self-perceived health status</w:t>
      </w:r>
      <w:r w:rsidRPr="312F5ADD" w:rsidR="00000000">
        <w:rPr>
          <w:rFonts w:ascii="Helvetica Neue" w:hAnsi="Helvetica Neue" w:eastAsia="Helvetica Neue" w:cs="Helvetica Neue"/>
          <w:lang w:val="en-US"/>
        </w:rPr>
        <w:t xml:space="preserve"> </w:t>
      </w:r>
      <w:r w:rsidRPr="312F5ADD" w:rsidR="00000000">
        <w:rPr>
          <w:rFonts w:ascii="Helvetica Neue" w:hAnsi="Helvetica Neue" w:eastAsia="Helvetica Neue" w:cs="Helvetica Neue"/>
          <w:b w:val="1"/>
          <w:bCs w:val="1"/>
          <w:lang w:val="en-US"/>
        </w:rPr>
        <w:t xml:space="preserve">disparities </w:t>
      </w:r>
      <w:r w:rsidRPr="312F5ADD" w:rsidR="00000000">
        <w:rPr>
          <w:rFonts w:ascii="Helvetica Neue" w:hAnsi="Helvetica Neue" w:eastAsia="Helvetica Neue" w:cs="Helvetica Neue"/>
          <w:lang w:val="en-US"/>
        </w:rPr>
        <w:t>due to</w:t>
      </w:r>
      <w:r w:rsidRPr="312F5ADD" w:rsidR="356B69AC">
        <w:rPr>
          <w:rFonts w:ascii="Helvetica Neue" w:hAnsi="Helvetica Neue" w:eastAsia="Helvetica Neue" w:cs="Helvetica Neue"/>
          <w:lang w:val="en-US"/>
        </w:rPr>
        <w:t xml:space="preserve"> differences in</w:t>
      </w:r>
      <w:r w:rsidRPr="312F5ADD" w:rsidR="00000000">
        <w:rPr>
          <w:rFonts w:ascii="Helvetica Neue" w:hAnsi="Helvetica Neue" w:eastAsia="Helvetica Neue" w:cs="Helvetica Neue"/>
          <w:lang w:val="en-US"/>
        </w:rPr>
        <w:t xml:space="preserve"> environmental quality could include:</w:t>
      </w:r>
    </w:p>
    <w:p w:rsidR="005A3469" w:rsidP="312F5ADD" w:rsidRDefault="005A3469" w14:paraId="30B5E803" w14:textId="77777777">
      <w:pPr>
        <w:pStyle w:val="Body"/>
        <w:jc w:val="both"/>
        <w:rPr>
          <w:rFonts w:ascii="Helvetica Neue" w:hAnsi="Helvetica Neue" w:eastAsia="Helvetica Neue" w:cs="Helvetica Neue"/>
        </w:rPr>
      </w:pPr>
    </w:p>
    <w:p w:rsidR="005A3469" w:rsidP="312F5ADD" w:rsidRDefault="00000000" w14:paraId="4D92978D" w14:textId="77777777">
      <w:pPr>
        <w:pStyle w:val="Body"/>
        <w:numPr>
          <w:ilvl w:val="0"/>
          <w:numId w:val="5"/>
        </w:numPr>
        <w:jc w:val="both"/>
        <w:rPr>
          <w:rFonts w:ascii="Helvetica Neue" w:hAnsi="Helvetica Neue" w:eastAsia="Helvetica Neue" w:cs="Helvetica Neue"/>
        </w:rPr>
      </w:pPr>
      <w:r w:rsidRPr="312F5ADD" w:rsidR="00000000">
        <w:rPr>
          <w:rFonts w:ascii="Helvetica Neue" w:hAnsi="Helvetica Neue" w:eastAsia="Helvetica Neue" w:cs="Helvetica Neue"/>
        </w:rPr>
        <w:t>Health Variables:</w:t>
      </w:r>
    </w:p>
    <w:p w:rsidR="005A3469" w:rsidP="312F5ADD" w:rsidRDefault="00000000" w14:paraId="0BCCDB9C" w14:textId="77777777">
      <w:pPr>
        <w:pStyle w:val="Body"/>
        <w:numPr>
          <w:ilvl w:val="1"/>
          <w:numId w:val="5"/>
        </w:numPr>
        <w:jc w:val="both"/>
        <w:rPr>
          <w:rFonts w:ascii="Helvetica Neue" w:hAnsi="Helvetica Neue" w:eastAsia="Helvetica Neue" w:cs="Helvetica Neue"/>
          <w:lang w:val="en-US"/>
        </w:rPr>
      </w:pPr>
      <w:r w:rsidRPr="312F5ADD" w:rsidR="00000000">
        <w:rPr>
          <w:rFonts w:ascii="Helvetica Neue" w:hAnsi="Helvetica Neue" w:eastAsia="Helvetica Neue" w:cs="Helvetica Neue"/>
          <w:lang w:val="en-US"/>
        </w:rPr>
        <w:t>Presence of chronic diseases (e.g., heart disease, diabetes, respiratory diseases)</w:t>
      </w:r>
    </w:p>
    <w:p w:rsidR="005A3469" w:rsidP="312F5ADD" w:rsidRDefault="00000000" w14:paraId="4D11ABEA" w14:textId="77777777">
      <w:pPr>
        <w:pStyle w:val="Body"/>
        <w:numPr>
          <w:ilvl w:val="1"/>
          <w:numId w:val="5"/>
        </w:numPr>
        <w:jc w:val="both"/>
        <w:rPr>
          <w:rFonts w:ascii="Helvetica Neue" w:hAnsi="Helvetica Neue" w:eastAsia="Helvetica Neue" w:cs="Helvetica Neue"/>
          <w:lang w:val="en-US"/>
        </w:rPr>
      </w:pPr>
      <w:r w:rsidRPr="312F5ADD" w:rsidR="00000000">
        <w:rPr>
          <w:rFonts w:ascii="Helvetica Neue" w:hAnsi="Helvetica Neue" w:eastAsia="Helvetica Neue" w:cs="Helvetica Neue"/>
          <w:lang w:val="en-US"/>
        </w:rPr>
        <w:t>Mental health indicators (e.g., depression scores)</w:t>
      </w:r>
    </w:p>
    <w:p w:rsidR="005A3469" w:rsidP="312F5ADD" w:rsidRDefault="00000000" w14:paraId="39FD0B59" w14:textId="77777777">
      <w:pPr>
        <w:pStyle w:val="Body"/>
        <w:numPr>
          <w:ilvl w:val="1"/>
          <w:numId w:val="5"/>
        </w:numPr>
        <w:jc w:val="both"/>
        <w:rPr>
          <w:rFonts w:ascii="Helvetica Neue" w:hAnsi="Helvetica Neue" w:eastAsia="Helvetica Neue" w:cs="Helvetica Neue"/>
          <w:lang w:val="en-US"/>
        </w:rPr>
      </w:pPr>
      <w:r w:rsidRPr="312F5ADD" w:rsidR="00000000">
        <w:rPr>
          <w:rFonts w:ascii="Helvetica Neue" w:hAnsi="Helvetica Neue" w:eastAsia="Helvetica Neue" w:cs="Helvetica Neue"/>
          <w:lang w:val="en-US"/>
        </w:rPr>
        <w:t>Illness and Health Conditions Related to Environmental Exposure:</w:t>
      </w:r>
    </w:p>
    <w:p w:rsidR="005A3469" w:rsidP="312F5ADD" w:rsidRDefault="00000000" w14:paraId="612DC310" w14:textId="3DEB3738">
      <w:pPr>
        <w:pStyle w:val="Body"/>
        <w:jc w:val="both"/>
        <w:rPr>
          <w:rFonts w:ascii="Helvetica Neue" w:hAnsi="Helvetica Neue" w:eastAsia="Helvetica Neue" w:cs="Helvetica Neue"/>
          <w:lang w:val="en-US"/>
        </w:rPr>
      </w:pPr>
      <w:r>
        <w:tab/>
      </w:r>
      <w:r w:rsidRPr="312F5ADD" w:rsidR="1E105904">
        <w:rPr>
          <w:rFonts w:ascii="Helvetica Neue" w:hAnsi="Helvetica Neue" w:eastAsia="Helvetica Neue" w:cs="Helvetica Neue"/>
          <w:lang w:val="en-US"/>
        </w:rPr>
        <w:t xml:space="preserve">`</w:t>
      </w:r>
      <w:r w:rsidRPr="312F5ADD" w:rsidR="00000000">
        <w:rPr>
          <w:rFonts w:ascii="Helvetica Neue" w:hAnsi="Helvetica Neue" w:eastAsia="Helvetica Neue" w:cs="Helvetica Neue"/>
          <w:lang w:val="en-US"/>
        </w:rPr>
        <w:t xml:space="preserve">Ill_any_env_related_issue</w:t>
      </w:r>
      <w:r w:rsidRPr="312F5ADD" w:rsidR="61FA780C">
        <w:rPr>
          <w:rFonts w:ascii="Helvetica Neue" w:hAnsi="Helvetica Neue" w:eastAsia="Helvetica Neue" w:cs="Helvetica Neue"/>
          <w:lang w:val="en-US"/>
        </w:rPr>
        <w:t xml:space="preserve">` </w:t>
      </w:r>
      <w:r w:rsidRPr="312F5ADD" w:rsidR="00000000">
        <w:rPr>
          <w:rFonts w:ascii="Helvetica Neue" w:hAnsi="Helvetica Neue" w:eastAsia="Helvetica Neue" w:cs="Helvetica Neue"/>
          <w:lang w:val="en-US"/>
        </w:rPr>
        <w:t xml:space="preserve">[1/2/3]: </w:t>
      </w:r>
      <w:r w:rsidRPr="312F5ADD" w:rsidR="00000000">
        <w:rPr>
          <w:rFonts w:ascii="Helvetica Neue" w:hAnsi="Helvetica Neue" w:eastAsia="Helvetica Neue" w:cs="Helvetica Neue"/>
          <w:lang w:val="en-US"/>
        </w:rPr>
        <w:t xml:space="preserve">Indicates</w:t>
      </w:r>
      <w:r w:rsidRPr="312F5ADD" w:rsidR="00000000">
        <w:rPr>
          <w:rFonts w:ascii="Helvetica Neue" w:hAnsi="Helvetica Neue" w:eastAsia="Helvetica Neue" w:cs="Helvetica Neue"/>
          <w:lang w:val="en-US"/>
        </w:rPr>
        <w:t xml:space="preserve"> any environment-related issue in illness </w:t>
      </w:r>
      <w:r>
        <w:tab/>
      </w:r>
      <w:r>
        <w:tab/>
      </w:r>
      <w:r w:rsidRPr="312F5ADD" w:rsidR="00000000">
        <w:rPr>
          <w:rFonts w:ascii="Helvetica Neue" w:hAnsi="Helvetica Neue" w:eastAsia="Helvetica Neue" w:cs="Helvetica Neue"/>
          <w:lang w:val="en-US"/>
        </w:rPr>
        <w:t xml:space="preserve">periods</w:t>
      </w:r>
      <w:r w:rsidRPr="312F5ADD" w:rsidR="38C6322F">
        <w:rPr>
          <w:rFonts w:ascii="Helvetica Neue" w:hAnsi="Helvetica Neue" w:eastAsia="Helvetica Neue" w:cs="Helvetica Neue"/>
          <w:lang w:val="en-US"/>
        </w:rPr>
        <w:t xml:space="preserve"> 1</w:t>
      </w:r>
      <w:r>
        <w:tab/>
      </w:r>
      <w:r w:rsidRPr="312F5ADD" w:rsidR="00000000">
        <w:rPr>
          <w:rFonts w:ascii="Helvetica Neue" w:hAnsi="Helvetica Neue" w:eastAsia="Helvetica Neue" w:cs="Helvetica Neue"/>
          <w:lang w:val="en-US"/>
        </w:rPr>
        <w:t>, 2, or 3.</w:t>
      </w:r>
    </w:p>
    <w:p w:rsidR="005A3469" w:rsidP="312F5ADD" w:rsidRDefault="00000000" w14:paraId="33A138E5" w14:textId="77777777">
      <w:pPr>
        <w:pStyle w:val="Body"/>
        <w:ind w:left="720"/>
        <w:jc w:val="both"/>
        <w:rPr>
          <w:rFonts w:ascii="Helvetica Neue" w:hAnsi="Helvetica Neue" w:eastAsia="Helvetica Neue" w:cs="Helvetica Neue"/>
          <w:lang w:val="en-US"/>
        </w:rPr>
      </w:pPr>
      <w:r>
        <w:tab/>
      </w:r>
      <w:r w:rsidRPr="312F5ADD" w:rsidR="00000000">
        <w:rPr>
          <w:rFonts w:ascii="Helvetica Neue" w:hAnsi="Helvetica Neue" w:eastAsia="Helvetica Neue" w:cs="Helvetica Neue"/>
          <w:lang w:val="en-US"/>
        </w:rPr>
        <w:t>Environment-related health issues include:</w:t>
      </w:r>
    </w:p>
    <w:p w:rsidR="005A3469" w:rsidP="312F5ADD" w:rsidRDefault="00000000" w14:paraId="4B107B3D" w14:textId="77777777">
      <w:pPr>
        <w:pStyle w:val="Body"/>
        <w:numPr>
          <w:ilvl w:val="6"/>
          <w:numId w:val="5"/>
        </w:numPr>
        <w:jc w:val="both"/>
        <w:rPr>
          <w:rFonts w:ascii="Helvetica Neue" w:hAnsi="Helvetica Neue" w:eastAsia="Helvetica Neue" w:cs="Helvetica Neue"/>
          <w:lang w:val="en-US"/>
        </w:rPr>
      </w:pPr>
      <w:r w:rsidRPr="312F5ADD" w:rsidR="00000000">
        <w:rPr>
          <w:rFonts w:ascii="Helvetica Neue" w:hAnsi="Helvetica Neue" w:eastAsia="Helvetica Neue" w:cs="Helvetica Neue"/>
          <w:lang w:val="en-US"/>
        </w:rPr>
        <w:t>angina or heart attack</w:t>
      </w:r>
    </w:p>
    <w:p w:rsidR="005A3469" w:rsidP="312F5ADD" w:rsidRDefault="00000000" w14:paraId="5254A907" w14:textId="77777777">
      <w:pPr>
        <w:pStyle w:val="Body"/>
        <w:numPr>
          <w:ilvl w:val="6"/>
          <w:numId w:val="5"/>
        </w:numPr>
        <w:jc w:val="both"/>
        <w:rPr>
          <w:rFonts w:ascii="Helvetica Neue" w:hAnsi="Helvetica Neue" w:eastAsia="Helvetica Neue" w:cs="Helvetica Neue"/>
          <w:lang w:val="nl-NL"/>
        </w:rPr>
      </w:pPr>
      <w:r w:rsidRPr="312F5ADD" w:rsidR="00000000">
        <w:rPr>
          <w:rFonts w:ascii="Helvetica Neue" w:hAnsi="Helvetica Neue" w:eastAsia="Helvetica Neue" w:cs="Helvetica Neue"/>
          <w:lang w:val="nl-NL"/>
        </w:rPr>
        <w:t>stroke</w:t>
      </w:r>
    </w:p>
    <w:p w:rsidR="005A3469" w:rsidP="312F5ADD" w:rsidRDefault="00000000" w14:paraId="14E55187" w14:textId="77777777">
      <w:pPr>
        <w:pStyle w:val="Body"/>
        <w:numPr>
          <w:ilvl w:val="6"/>
          <w:numId w:val="5"/>
        </w:numPr>
        <w:jc w:val="both"/>
        <w:rPr>
          <w:rFonts w:ascii="Helvetica Neue" w:hAnsi="Helvetica Neue" w:eastAsia="Helvetica Neue" w:cs="Helvetica Neue"/>
        </w:rPr>
      </w:pPr>
      <w:r w:rsidRPr="312F5ADD" w:rsidR="00000000">
        <w:rPr>
          <w:rFonts w:ascii="Helvetica Neue" w:hAnsi="Helvetica Neue" w:eastAsia="Helvetica Neue" w:cs="Helvetica Neue"/>
        </w:rPr>
        <w:t>asthma</w:t>
      </w:r>
    </w:p>
    <w:p w:rsidR="005A3469" w:rsidP="312F5ADD" w:rsidRDefault="00000000" w14:paraId="3C7575AB" w14:textId="77777777">
      <w:pPr>
        <w:pStyle w:val="Body"/>
        <w:numPr>
          <w:ilvl w:val="6"/>
          <w:numId w:val="5"/>
        </w:numPr>
        <w:jc w:val="both"/>
        <w:rPr>
          <w:rFonts w:ascii="Helvetica Neue" w:hAnsi="Helvetica Neue" w:eastAsia="Helvetica Neue" w:cs="Helvetica Neue"/>
          <w:lang w:val="en-US"/>
        </w:rPr>
      </w:pPr>
      <w:r w:rsidRPr="312F5ADD" w:rsidR="00000000">
        <w:rPr>
          <w:rFonts w:ascii="Helvetica Neue" w:hAnsi="Helvetica Neue" w:eastAsia="Helvetica Neue" w:cs="Helvetica Neue"/>
          <w:lang w:val="en-US"/>
        </w:rPr>
        <w:t>other respiratory problems</w:t>
      </w:r>
    </w:p>
    <w:p w:rsidR="005A3469" w:rsidP="312F5ADD" w:rsidRDefault="00000000" w14:paraId="013001DC" w14:textId="77777777">
      <w:pPr>
        <w:pStyle w:val="Body"/>
        <w:numPr>
          <w:ilvl w:val="6"/>
          <w:numId w:val="5"/>
        </w:numPr>
        <w:jc w:val="both"/>
        <w:rPr>
          <w:rFonts w:ascii="Helvetica Neue" w:hAnsi="Helvetica Neue" w:eastAsia="Helvetica Neue" w:cs="Helvetica Neue"/>
          <w:lang w:val="fr-FR"/>
        </w:rPr>
      </w:pPr>
      <w:r w:rsidRPr="312F5ADD" w:rsidR="00000000">
        <w:rPr>
          <w:rFonts w:ascii="Helvetica Neue" w:hAnsi="Helvetica Neue" w:eastAsia="Helvetica Neue" w:cs="Helvetica Neue"/>
          <w:lang w:val="fr-FR"/>
        </w:rPr>
        <w:t>migraines</w:t>
      </w:r>
    </w:p>
    <w:p w:rsidR="005A3469" w:rsidP="312F5ADD" w:rsidRDefault="00000000" w14:paraId="29C3F525" w14:textId="77777777">
      <w:pPr>
        <w:pStyle w:val="Body"/>
        <w:numPr>
          <w:ilvl w:val="6"/>
          <w:numId w:val="5"/>
        </w:numPr>
        <w:jc w:val="both"/>
        <w:rPr>
          <w:rFonts w:ascii="Helvetica Neue" w:hAnsi="Helvetica Neue" w:eastAsia="Helvetica Neue" w:cs="Helvetica Neue"/>
          <w:lang w:val="en-US"/>
        </w:rPr>
      </w:pPr>
      <w:r w:rsidRPr="312F5ADD" w:rsidR="00000000">
        <w:rPr>
          <w:rFonts w:ascii="Helvetica Neue" w:hAnsi="Helvetica Neue" w:eastAsia="Helvetica Neue" w:cs="Helvetica Neue"/>
          <w:lang w:val="en-US"/>
        </w:rPr>
        <w:t>emotional distress</w:t>
      </w:r>
    </w:p>
    <w:p w:rsidR="005A3469" w:rsidP="312F5ADD" w:rsidRDefault="00000000" w14:paraId="5DA043F7" w14:textId="77777777">
      <w:pPr>
        <w:pStyle w:val="Body"/>
        <w:numPr>
          <w:ilvl w:val="6"/>
          <w:numId w:val="5"/>
        </w:numPr>
        <w:jc w:val="both"/>
        <w:rPr>
          <w:rFonts w:ascii="Helvetica Neue" w:hAnsi="Helvetica Neue" w:eastAsia="Helvetica Neue" w:cs="Helvetica Neue"/>
          <w:lang w:val="es-ES"/>
        </w:rPr>
      </w:pPr>
      <w:r w:rsidRPr="312F5ADD" w:rsidR="00000000">
        <w:rPr>
          <w:rFonts w:ascii="Helvetica Neue" w:hAnsi="Helvetica Neue" w:eastAsia="Helvetica Neue" w:cs="Helvetica Neue"/>
          <w:lang w:val="es-ES"/>
        </w:rPr>
        <w:t>fatigue</w:t>
      </w:r>
    </w:p>
    <w:p w:rsidR="005A3469" w:rsidP="312F5ADD" w:rsidRDefault="00000000" w14:paraId="685C308F" w14:textId="77777777">
      <w:pPr>
        <w:pStyle w:val="Body"/>
        <w:numPr>
          <w:ilvl w:val="6"/>
          <w:numId w:val="5"/>
        </w:numPr>
        <w:jc w:val="both"/>
        <w:rPr>
          <w:rFonts w:ascii="Helvetica Neue" w:hAnsi="Helvetica Neue" w:eastAsia="Helvetica Neue" w:cs="Helvetica Neue"/>
          <w:lang w:val="en-US"/>
        </w:rPr>
      </w:pPr>
      <w:r w:rsidRPr="312F5ADD" w:rsidR="00000000">
        <w:rPr>
          <w:rFonts w:ascii="Helvetica Neue" w:hAnsi="Helvetica Neue" w:eastAsia="Helvetica Neue" w:cs="Helvetica Neue"/>
          <w:lang w:val="en-US"/>
        </w:rPr>
        <w:t>infectious diseases</w:t>
      </w:r>
    </w:p>
    <w:p w:rsidR="005A3469" w:rsidP="312F5ADD" w:rsidRDefault="00000000" w14:paraId="33BFCDAB" w14:textId="77777777">
      <w:pPr>
        <w:pStyle w:val="Body"/>
        <w:numPr>
          <w:ilvl w:val="6"/>
          <w:numId w:val="5"/>
        </w:numPr>
        <w:jc w:val="both"/>
        <w:rPr>
          <w:rFonts w:ascii="Helvetica Neue" w:hAnsi="Helvetica Neue" w:eastAsia="Helvetica Neue" w:cs="Helvetica Neue"/>
          <w:lang w:val="fr-FR"/>
        </w:rPr>
      </w:pPr>
      <w:r w:rsidRPr="312F5ADD" w:rsidR="00000000">
        <w:rPr>
          <w:rFonts w:ascii="Helvetica Neue" w:hAnsi="Helvetica Neue" w:eastAsia="Helvetica Neue" w:cs="Helvetica Neue"/>
          <w:lang w:val="fr-FR"/>
        </w:rPr>
        <w:t>allergies</w:t>
      </w:r>
      <w:r w:rsidRPr="312F5ADD" w:rsidR="00000000">
        <w:rPr>
          <w:rFonts w:ascii="Helvetica Neue" w:hAnsi="Helvetica Neue" w:eastAsia="Helvetica Neue" w:cs="Helvetica Neue"/>
          <w:lang w:val="fr-FR"/>
        </w:rPr>
        <w:t xml:space="preserve"> </w:t>
      </w:r>
    </w:p>
    <w:p w:rsidR="005A3469" w:rsidP="312F5ADD" w:rsidRDefault="005A3469" w14:paraId="6041EC4A" w14:textId="77777777">
      <w:pPr>
        <w:pStyle w:val="Body"/>
        <w:jc w:val="both"/>
        <w:rPr>
          <w:rFonts w:ascii="Helvetica Neue" w:hAnsi="Helvetica Neue" w:eastAsia="Helvetica Neue" w:cs="Helvetica Neue"/>
        </w:rPr>
      </w:pPr>
    </w:p>
    <w:p w:rsidR="005A3469" w:rsidP="312F5ADD" w:rsidRDefault="00000000" w14:paraId="5C12C48C" w14:textId="30368B3F">
      <w:pPr>
        <w:pStyle w:val="Body"/>
        <w:numPr>
          <w:ilvl w:val="0"/>
          <w:numId w:val="5"/>
        </w:numPr>
        <w:jc w:val="both"/>
        <w:rPr>
          <w:rFonts w:ascii="Helvetica Neue" w:hAnsi="Helvetica Neue" w:eastAsia="Helvetica Neue" w:cs="Helvetica Neue"/>
          <w:lang w:val="en-US"/>
        </w:rPr>
      </w:pPr>
      <w:r w:rsidRPr="312F5ADD" w:rsidR="00000000">
        <w:rPr>
          <w:rFonts w:ascii="Helvetica Neue" w:hAnsi="Helvetica Neue" w:eastAsia="Helvetica Neue" w:cs="Helvetica Neue"/>
          <w:lang w:val="en-US"/>
        </w:rPr>
        <w:t xml:space="preserve">Environmental Exposure Variables: </w:t>
      </w:r>
    </w:p>
    <w:p w:rsidR="005A3469" w:rsidP="312F5ADD" w:rsidRDefault="00000000" w14:paraId="570B1DC1" w14:textId="77777777">
      <w:pPr>
        <w:pStyle w:val="Body"/>
        <w:numPr>
          <w:ilvl w:val="2"/>
          <w:numId w:val="7"/>
        </w:numPr>
        <w:jc w:val="both"/>
        <w:rPr>
          <w:rFonts w:ascii="Helvetica Neue" w:hAnsi="Helvetica Neue" w:eastAsia="Helvetica Neue" w:cs="Helvetica Neue"/>
          <w:lang w:val="en-US"/>
        </w:rPr>
      </w:pPr>
      <w:r w:rsidRPr="312F5ADD" w:rsidR="00000000">
        <w:rPr>
          <w:rFonts w:ascii="Helvetica Neue" w:hAnsi="Helvetica Neue" w:eastAsia="Helvetica Neue" w:cs="Helvetica Neue"/>
          <w:lang w:val="en-US"/>
        </w:rPr>
        <w:t>Average or median concentrations of pollutants (e.g., PM2.5, NO2) at the regional level</w:t>
      </w:r>
    </w:p>
    <w:p w:rsidR="005A3469" w:rsidP="312F5ADD" w:rsidRDefault="00000000" w14:paraId="6081485B" w14:textId="77777777">
      <w:pPr>
        <w:pStyle w:val="Body"/>
        <w:numPr>
          <w:ilvl w:val="2"/>
          <w:numId w:val="7"/>
        </w:numPr>
        <w:jc w:val="both"/>
        <w:rPr>
          <w:rFonts w:ascii="Helvetica Neue" w:hAnsi="Helvetica Neue" w:eastAsia="Helvetica Neue" w:cs="Helvetica Neue"/>
        </w:rPr>
      </w:pPr>
      <w:r w:rsidRPr="312F5ADD" w:rsidR="00000000">
        <w:rPr>
          <w:rFonts w:ascii="Helvetica Neue" w:hAnsi="Helvetica Neue" w:eastAsia="Helvetica Neue" w:cs="Helvetica Neue"/>
        </w:rPr>
        <w:t>E</w:t>
      </w:r>
      <w:r w:rsidRPr="312F5ADD" w:rsidR="00000000">
        <w:rPr>
          <w:rFonts w:ascii="Helvetica Neue" w:hAnsi="Helvetica Neue" w:eastAsia="Helvetica Neue" w:cs="Helvetica Neue"/>
          <w:lang w:val="en-US"/>
        </w:rPr>
        <w:t>xposure</w:t>
      </w:r>
      <w:r w:rsidRPr="312F5ADD" w:rsidR="00000000">
        <w:rPr>
          <w:rFonts w:ascii="Helvetica Neue" w:hAnsi="Helvetica Neue" w:eastAsia="Helvetica Neue" w:cs="Helvetica Neue"/>
          <w:lang w:val="en-US"/>
        </w:rPr>
        <w:t xml:space="preserve"> to extreme temperatures</w:t>
      </w:r>
      <w:r w:rsidRPr="312F5ADD" w:rsidR="00000000">
        <w:rPr>
          <w:rFonts w:ascii="Helvetica Neue" w:hAnsi="Helvetica Neue" w:eastAsia="Helvetica Neue" w:cs="Helvetica Neue"/>
        </w:rPr>
        <w:t xml:space="preserve"> and </w:t>
      </w:r>
      <w:r w:rsidRPr="312F5ADD" w:rsidR="00000000">
        <w:rPr>
          <w:rFonts w:ascii="Helvetica Neue" w:hAnsi="Helvetica Neue" w:eastAsia="Helvetica Neue" w:cs="Helvetica Neue"/>
        </w:rPr>
        <w:t>radiation</w:t>
      </w:r>
    </w:p>
    <w:p w:rsidR="005A3469" w:rsidP="312F5ADD" w:rsidRDefault="00000000" w14:paraId="5AC1C3B1" w14:textId="77777777">
      <w:pPr>
        <w:pStyle w:val="Body"/>
        <w:numPr>
          <w:ilvl w:val="2"/>
          <w:numId w:val="7"/>
        </w:numPr>
        <w:jc w:val="both"/>
        <w:rPr>
          <w:rFonts w:ascii="Helvetica Neue" w:hAnsi="Helvetica Neue" w:eastAsia="Helvetica Neue" w:cs="Helvetica Neue"/>
        </w:rPr>
      </w:pPr>
      <w:r w:rsidRPr="312F5ADD" w:rsidR="00000000">
        <w:rPr>
          <w:rFonts w:ascii="Helvetica Neue" w:hAnsi="Helvetica Neue" w:eastAsia="Helvetica Neue" w:cs="Helvetica Neue"/>
        </w:rPr>
        <w:t>Cumulative</w:t>
      </w:r>
      <w:r w:rsidRPr="312F5ADD" w:rsidR="00000000">
        <w:rPr>
          <w:rFonts w:ascii="Helvetica Neue" w:hAnsi="Helvetica Neue" w:eastAsia="Helvetica Neue" w:cs="Helvetica Neue"/>
        </w:rPr>
        <w:t xml:space="preserve"> environmental </w:t>
      </w:r>
      <w:r w:rsidRPr="312F5ADD" w:rsidR="00000000">
        <w:rPr>
          <w:rFonts w:ascii="Helvetica Neue" w:hAnsi="Helvetica Neue" w:eastAsia="Helvetica Neue" w:cs="Helvetica Neue"/>
        </w:rPr>
        <w:t>hazard</w:t>
      </w:r>
      <w:r w:rsidRPr="312F5ADD" w:rsidR="00000000">
        <w:rPr>
          <w:rFonts w:ascii="Helvetica Neue" w:hAnsi="Helvetica Neue" w:eastAsia="Helvetica Neue" w:cs="Helvetica Neue"/>
        </w:rPr>
        <w:t xml:space="preserve"> variables</w:t>
      </w:r>
    </w:p>
    <w:p w:rsidR="005A3469" w:rsidP="312F5ADD" w:rsidRDefault="00000000" w14:paraId="567D4813" w14:textId="77777777">
      <w:pPr>
        <w:pStyle w:val="Body"/>
        <w:numPr>
          <w:ilvl w:val="2"/>
          <w:numId w:val="7"/>
        </w:numPr>
        <w:jc w:val="both"/>
        <w:rPr>
          <w:rFonts w:ascii="Helvetica Neue" w:hAnsi="Helvetica Neue" w:eastAsia="Helvetica Neue" w:cs="Helvetica Neue"/>
        </w:rPr>
      </w:pPr>
      <w:r w:rsidRPr="312F5ADD" w:rsidR="00000000">
        <w:rPr>
          <w:rFonts w:ascii="Helvetica Neue" w:hAnsi="Helvetica Neue" w:eastAsia="Helvetica Neue" w:cs="Helvetica Neue"/>
        </w:rPr>
        <w:t xml:space="preserve">Foods </w:t>
      </w:r>
      <w:r w:rsidRPr="312F5ADD" w:rsidR="00000000">
        <w:rPr>
          <w:rFonts w:ascii="Helvetica Neue" w:hAnsi="Helvetica Neue" w:eastAsia="Helvetica Neue" w:cs="Helvetica Neue"/>
        </w:rPr>
        <w:t>events</w:t>
      </w:r>
      <w:r w:rsidRPr="312F5ADD" w:rsidR="00000000">
        <w:rPr>
          <w:rFonts w:ascii="Helvetica Neue" w:hAnsi="Helvetica Neue" w:eastAsia="Helvetica Neue" w:cs="Helvetica Neue"/>
        </w:rPr>
        <w:t xml:space="preserve"> </w:t>
      </w:r>
      <w:r w:rsidRPr="312F5ADD" w:rsidR="00000000">
        <w:rPr>
          <w:rFonts w:ascii="Helvetica Neue" w:hAnsi="Helvetica Neue" w:eastAsia="Helvetica Neue" w:cs="Helvetica Neue"/>
        </w:rPr>
        <w:t>data</w:t>
      </w:r>
    </w:p>
    <w:p w:rsidR="005A3469" w:rsidP="312F5ADD" w:rsidRDefault="005A3469" w14:paraId="1F42D486" w14:textId="77777777">
      <w:pPr>
        <w:pStyle w:val="Body"/>
        <w:jc w:val="both"/>
        <w:rPr>
          <w:rFonts w:ascii="Helvetica Neue" w:hAnsi="Helvetica Neue" w:eastAsia="Helvetica Neue" w:cs="Helvetica Neue"/>
        </w:rPr>
      </w:pPr>
    </w:p>
    <w:p w:rsidR="005A3469" w:rsidP="312F5ADD" w:rsidRDefault="00000000" w14:paraId="61DFE76D" w14:textId="77777777">
      <w:pPr>
        <w:pStyle w:val="Body"/>
        <w:numPr>
          <w:ilvl w:val="0"/>
          <w:numId w:val="5"/>
        </w:numPr>
        <w:jc w:val="both"/>
        <w:rPr>
          <w:rFonts w:ascii="Helvetica Neue" w:hAnsi="Helvetica Neue" w:eastAsia="Helvetica Neue" w:cs="Helvetica Neue"/>
          <w:lang w:val="fr-FR"/>
        </w:rPr>
      </w:pPr>
      <w:r w:rsidRPr="312F5ADD" w:rsidR="00000000">
        <w:rPr>
          <w:rFonts w:ascii="Helvetica Neue" w:hAnsi="Helvetica Neue" w:eastAsia="Helvetica Neue" w:cs="Helvetica Neue"/>
          <w:lang w:val="fr-FR"/>
        </w:rPr>
        <w:t>Socio-Economic</w:t>
      </w:r>
      <w:r w:rsidRPr="312F5ADD" w:rsidR="00000000">
        <w:rPr>
          <w:rFonts w:ascii="Helvetica Neue" w:hAnsi="Helvetica Neue" w:eastAsia="Helvetica Neue" w:cs="Helvetica Neue"/>
          <w:lang w:val="fr-FR"/>
        </w:rPr>
        <w:t xml:space="preserve"> </w:t>
      </w:r>
      <w:r w:rsidRPr="312F5ADD" w:rsidR="00000000">
        <w:rPr>
          <w:rFonts w:ascii="Helvetica Neue" w:hAnsi="Helvetica Neue" w:eastAsia="Helvetica Neue" w:cs="Helvetica Neue"/>
          <w:lang w:val="fr-FR"/>
        </w:rPr>
        <w:t>Variables:</w:t>
      </w:r>
    </w:p>
    <w:p w:rsidR="005A3469" w:rsidP="312F5ADD" w:rsidRDefault="00000000" w14:paraId="65BE3D20" w14:textId="77777777">
      <w:pPr>
        <w:pStyle w:val="Body"/>
        <w:numPr>
          <w:ilvl w:val="2"/>
          <w:numId w:val="8"/>
        </w:numPr>
        <w:jc w:val="both"/>
        <w:rPr>
          <w:rFonts w:ascii="Helvetica Neue" w:hAnsi="Helvetica Neue" w:eastAsia="Helvetica Neue" w:cs="Helvetica Neue"/>
          <w:lang w:val="en-US"/>
        </w:rPr>
      </w:pPr>
      <w:r w:rsidRPr="312F5ADD" w:rsidR="00000000">
        <w:rPr>
          <w:rFonts w:ascii="Helvetica Neue" w:hAnsi="Helvetica Neue" w:eastAsia="Helvetica Neue" w:cs="Helvetica Neue"/>
          <w:lang w:val="en-US"/>
        </w:rPr>
        <w:t xml:space="preserve">Household Net Worth (Household Net worth): </w:t>
      </w:r>
      <w:r w:rsidRPr="312F5ADD" w:rsidR="00000000">
        <w:rPr>
          <w:rFonts w:ascii="Helvetica Neue" w:hAnsi="Helvetica Neue" w:eastAsia="Helvetica Neue" w:cs="Helvetica Neue"/>
          <w:lang w:val="en-US"/>
        </w:rPr>
        <w:t>Indicates</w:t>
      </w:r>
      <w:r w:rsidRPr="312F5ADD" w:rsidR="00000000">
        <w:rPr>
          <w:rFonts w:ascii="Helvetica Neue" w:hAnsi="Helvetica Neue" w:eastAsia="Helvetica Neue" w:cs="Helvetica Neue"/>
          <w:lang w:val="en-US"/>
        </w:rPr>
        <w:t xml:space="preserve"> the total net worth of the household, which can serve as a proxy for economic status.</w:t>
      </w:r>
    </w:p>
    <w:p w:rsidR="005A3469" w:rsidP="312F5ADD" w:rsidRDefault="00000000" w14:paraId="4E3BF07B" w14:textId="77777777">
      <w:pPr>
        <w:pStyle w:val="Body"/>
        <w:numPr>
          <w:ilvl w:val="2"/>
          <w:numId w:val="8"/>
        </w:numPr>
        <w:jc w:val="both"/>
        <w:rPr>
          <w:rFonts w:ascii="Helvetica Neue" w:hAnsi="Helvetica Neue" w:eastAsia="Helvetica Neue" w:cs="Helvetica Neue"/>
          <w:lang w:val="en-US"/>
        </w:rPr>
      </w:pPr>
      <w:r w:rsidRPr="312F5ADD" w:rsidR="00000000">
        <w:rPr>
          <w:rFonts w:ascii="Helvetica Neue" w:hAnsi="Helvetica Neue" w:eastAsia="Helvetica Neue" w:cs="Helvetica Neue"/>
          <w:lang w:val="en-US"/>
        </w:rPr>
        <w:t>Household Income (Household Income (current/average)): Reflects the income level of the household, providing insight into the economic well-being of respondents.</w:t>
      </w:r>
    </w:p>
    <w:p w:rsidR="005A3469" w:rsidP="312F5ADD" w:rsidRDefault="00000000" w14:paraId="6C858230" w14:textId="77777777">
      <w:pPr>
        <w:pStyle w:val="Body"/>
        <w:numPr>
          <w:ilvl w:val="2"/>
          <w:numId w:val="8"/>
        </w:numPr>
        <w:jc w:val="both"/>
        <w:rPr>
          <w:rFonts w:ascii="Helvetica Neue" w:hAnsi="Helvetica Neue" w:eastAsia="Helvetica Neue" w:cs="Helvetica Neue"/>
          <w:lang w:val="en-US"/>
        </w:rPr>
      </w:pPr>
      <w:r w:rsidRPr="312F5ADD" w:rsidR="00000000">
        <w:rPr>
          <w:rFonts w:ascii="Helvetica Neue" w:hAnsi="Helvetica Neue" w:eastAsia="Helvetica Neue" w:cs="Helvetica Neue"/>
          <w:lang w:val="en-US"/>
        </w:rPr>
        <w:t xml:space="preserve">Education Level (ISCED educ. level): The International Standard Classification of Education (ISCED) level can </w:t>
      </w:r>
      <w:r w:rsidRPr="312F5ADD" w:rsidR="00000000">
        <w:rPr>
          <w:rFonts w:ascii="Helvetica Neue" w:hAnsi="Helvetica Neue" w:eastAsia="Helvetica Neue" w:cs="Helvetica Neue"/>
          <w:lang w:val="en-US"/>
        </w:rPr>
        <w:t>indicate</w:t>
      </w:r>
      <w:r w:rsidRPr="312F5ADD" w:rsidR="00000000">
        <w:rPr>
          <w:rFonts w:ascii="Helvetica Neue" w:hAnsi="Helvetica Neue" w:eastAsia="Helvetica Neue" w:cs="Helvetica Neue"/>
          <w:lang w:val="en-US"/>
        </w:rPr>
        <w:t xml:space="preserve"> the educational attainment of respondents, which is often correlated with SES</w:t>
      </w:r>
      <w:r w:rsidRPr="312F5ADD" w:rsidR="00000000">
        <w:rPr>
          <w:rFonts w:ascii="Helvetica Neue" w:hAnsi="Helvetica Neue" w:eastAsia="Helvetica Neue" w:cs="Helvetica Neue"/>
        </w:rPr>
        <w:t xml:space="preserve"> (</w:t>
      </w:r>
      <w:r w:rsidRPr="312F5ADD" w:rsidR="00000000">
        <w:rPr>
          <w:rFonts w:ascii="Helvetica Neue" w:hAnsi="Helvetica Neue" w:eastAsia="Helvetica Neue" w:cs="Helvetica Neue"/>
        </w:rPr>
        <w:t>socio-economic</w:t>
      </w:r>
      <w:r w:rsidRPr="312F5ADD" w:rsidR="00000000">
        <w:rPr>
          <w:rFonts w:ascii="Helvetica Neue" w:hAnsi="Helvetica Neue" w:eastAsia="Helvetica Neue" w:cs="Helvetica Neue"/>
        </w:rPr>
        <w:t xml:space="preserve"> </w:t>
      </w:r>
      <w:r w:rsidRPr="312F5ADD" w:rsidR="00000000">
        <w:rPr>
          <w:rFonts w:ascii="Helvetica Neue" w:hAnsi="Helvetica Neue" w:eastAsia="Helvetica Neue" w:cs="Helvetica Neue"/>
        </w:rPr>
        <w:t>status</w:t>
      </w:r>
      <w:r w:rsidRPr="312F5ADD" w:rsidR="00000000">
        <w:rPr>
          <w:rFonts w:ascii="Helvetica Neue" w:hAnsi="Helvetica Neue" w:eastAsia="Helvetica Neue" w:cs="Helvetica Neue"/>
        </w:rPr>
        <w:t>).</w:t>
      </w:r>
    </w:p>
    <w:p w:rsidR="005A3469" w:rsidP="312F5ADD" w:rsidRDefault="005A3469" w14:paraId="6C1EBFBB" w14:textId="0DA16C56">
      <w:pPr>
        <w:pStyle w:val="Body"/>
        <w:numPr>
          <w:ilvl w:val="2"/>
          <w:numId w:val="8"/>
        </w:numPr>
        <w:jc w:val="both"/>
        <w:rPr>
          <w:rFonts w:ascii="Helvetica Neue" w:hAnsi="Helvetica Neue" w:eastAsia="Helvetica Neue" w:cs="Helvetica Neue"/>
          <w:lang w:val="en-US"/>
        </w:rPr>
      </w:pPr>
      <w:r w:rsidRPr="312F5ADD" w:rsidR="00000000">
        <w:rPr>
          <w:rFonts w:ascii="Helvetica Neue" w:hAnsi="Helvetica Neue" w:eastAsia="Helvetica Neue" w:cs="Helvetica Neue"/>
        </w:rPr>
        <w:t xml:space="preserve">Housing </w:t>
      </w:r>
      <w:r w:rsidRPr="312F5ADD" w:rsidR="00000000">
        <w:rPr>
          <w:rFonts w:ascii="Helvetica Neue" w:hAnsi="Helvetica Neue" w:eastAsia="Helvetica Neue" w:cs="Helvetica Neue"/>
        </w:rPr>
        <w:t>quality</w:t>
      </w:r>
      <w:r w:rsidRPr="312F5ADD" w:rsidR="00000000">
        <w:rPr>
          <w:rFonts w:ascii="Helvetica Neue" w:hAnsi="Helvetica Neue" w:eastAsia="Helvetica Neue" w:cs="Helvetica Neue"/>
        </w:rPr>
        <w:t xml:space="preserve">: </w:t>
      </w:r>
      <w:r w:rsidRPr="312F5ADD" w:rsidR="00000000">
        <w:rPr>
          <w:rFonts w:ascii="Helvetica Neue" w:hAnsi="Helvetica Neue" w:eastAsia="Helvetica Neue" w:cs="Helvetica Neue"/>
          <w:lang w:val="en-US"/>
        </w:rPr>
        <w:t>Lower socio-economic groups often live in areas with poorer housing quality and higher environmental risks. Socio-economic factors, including income and material well-being, influence housing quality, which in turn affects vulnerability to environmental risks.</w:t>
      </w:r>
    </w:p>
    <w:p w:rsidR="005A3469" w:rsidP="312F5ADD" w:rsidRDefault="005A3469" w14:paraId="3010780E" w14:textId="05BC0560">
      <w:pPr>
        <w:pStyle w:val="Body"/>
        <w:numPr>
          <w:ilvl w:val="2"/>
          <w:numId w:val="8"/>
        </w:numPr>
        <w:jc w:val="both"/>
        <w:rPr>
          <w:rFonts w:ascii="Helvetica Neue" w:hAnsi="Helvetica Neue" w:eastAsia="Helvetica Neue" w:cs="Helvetica Neue"/>
          <w:noProof w:val="0"/>
          <w:lang w:val="en-US"/>
        </w:rPr>
      </w:pPr>
      <w:r w:rsidRPr="312F5ADD" w:rsidR="40A0E9D7">
        <w:rPr>
          <w:rFonts w:ascii="Helvetica Neue" w:hAnsi="Helvetica Neue" w:eastAsia="Helvetica Neue" w:cs="Helvetica Neue"/>
          <w:noProof w:val="0"/>
          <w:lang w:val="en-US"/>
        </w:rPr>
        <w:t>Location of dwelling: living in a big city, the suburbs or outskirts of a big city, a large town, a small town, a rural</w:t>
      </w:r>
      <w:r w:rsidRPr="312F5ADD" w:rsidR="40A0E9D7">
        <w:rPr>
          <w:rFonts w:ascii="Helvetica Neue" w:hAnsi="Helvetica Neue" w:eastAsia="Helvetica Neue" w:cs="Helvetica Neue"/>
          <w:noProof w:val="0"/>
          <w:lang w:val="en-US"/>
        </w:rPr>
        <w:t xml:space="preserve"> </w:t>
      </w:r>
      <w:r w:rsidRPr="312F5ADD" w:rsidR="40A0E9D7">
        <w:rPr>
          <w:rFonts w:ascii="Helvetica Neue" w:hAnsi="Helvetica Neue" w:eastAsia="Helvetica Neue" w:cs="Helvetica Neue"/>
          <w:noProof w:val="0"/>
          <w:lang w:val="en-US"/>
        </w:rPr>
        <w:t>are</w:t>
      </w:r>
      <w:r w:rsidRPr="312F5ADD" w:rsidR="40A0E9D7">
        <w:rPr>
          <w:rFonts w:ascii="Helvetica Neue" w:hAnsi="Helvetica Neue" w:eastAsia="Helvetica Neue" w:cs="Helvetica Neue"/>
          <w:noProof w:val="0"/>
          <w:lang w:val="en-US"/>
        </w:rPr>
        <w:t>a</w:t>
      </w:r>
      <w:r w:rsidRPr="312F5ADD" w:rsidR="40A0E9D7">
        <w:rPr>
          <w:rFonts w:ascii="Helvetica Neue" w:hAnsi="Helvetica Neue" w:eastAsia="Helvetica Neue" w:cs="Helvetica Neue"/>
          <w:noProof w:val="0"/>
          <w:lang w:val="en-US"/>
        </w:rPr>
        <w:t xml:space="preserve"> or village</w:t>
      </w:r>
    </w:p>
    <w:p w:rsidR="005A3469" w:rsidP="312F5ADD" w:rsidRDefault="005A3469" w14:paraId="10F443D8" w14:textId="702605B4">
      <w:pPr>
        <w:pStyle w:val="Body"/>
        <w:numPr>
          <w:ilvl w:val="2"/>
          <w:numId w:val="8"/>
        </w:numPr>
        <w:jc w:val="both"/>
        <w:rPr>
          <w:rFonts w:ascii="Helvetica Neue" w:hAnsi="Helvetica Neue" w:eastAsia="Helvetica Neue" w:cs="Helvetica Neue"/>
          <w:noProof w:val="0"/>
          <w:color w:val="000000" w:themeColor="text1" w:themeTint="FF" w:themeShade="FF"/>
          <w:sz w:val="22"/>
          <w:szCs w:val="22"/>
          <w:lang w:val="en-US"/>
        </w:rPr>
      </w:pPr>
      <w:r w:rsidRPr="312F5ADD" w:rsidR="40A0E9D7">
        <w:rPr>
          <w:rFonts w:ascii="Helvetica Neue" w:hAnsi="Helvetica Neue" w:eastAsia="Helvetica Neue" w:cs="Helvetica Neue"/>
          <w:noProof w:val="0"/>
          <w:color w:val="000000" w:themeColor="text1" w:themeTint="FF" w:themeShade="FF"/>
          <w:sz w:val="22"/>
          <w:szCs w:val="22"/>
          <w:lang w:val="en-US"/>
        </w:rPr>
        <w:t xml:space="preserve">Work </w:t>
      </w:r>
      <w:r w:rsidRPr="312F5ADD" w:rsidR="40A0E9D7">
        <w:rPr>
          <w:rFonts w:ascii="Helvetica Neue" w:hAnsi="Helvetica Neue" w:eastAsia="Helvetica Neue" w:cs="Helvetica Neue"/>
          <w:noProof w:val="0"/>
          <w:color w:val="000000" w:themeColor="text1" w:themeTint="FF" w:themeShade="FF"/>
          <w:sz w:val="22"/>
          <w:szCs w:val="22"/>
          <w:lang w:val="en-US"/>
        </w:rPr>
        <w:t xml:space="preserve">conditions </w:t>
      </w:r>
    </w:p>
    <w:p w:rsidR="005A3469" w:rsidP="312F5ADD" w:rsidRDefault="005A3469" w14:paraId="69927434" w14:textId="3B924524">
      <w:pPr>
        <w:pStyle w:val="Body"/>
        <w:ind w:left="120"/>
        <w:jc w:val="both"/>
        <w:rPr>
          <w:rFonts w:ascii="Helvetica Neue" w:hAnsi="Helvetica Neue" w:eastAsia="Helvetica Neue" w:cs="Helvetica Neue"/>
          <w:noProof w:val="0"/>
          <w:color w:val="000000" w:themeColor="text1" w:themeTint="FF" w:themeShade="FF"/>
          <w:sz w:val="22"/>
          <w:szCs w:val="22"/>
          <w:lang w:val="en-US"/>
        </w:rPr>
      </w:pPr>
    </w:p>
    <w:p w:rsidR="005A3469" w:rsidP="312F5ADD" w:rsidRDefault="005A3469" w14:paraId="287C6FA1" w14:textId="7C462ADC">
      <w:pPr>
        <w:pStyle w:val="Body"/>
        <w:numPr>
          <w:ilvl w:val="0"/>
          <w:numId w:val="5"/>
        </w:numPr>
        <w:jc w:val="both"/>
        <w:rPr>
          <w:rFonts w:ascii="Helvetica Neue" w:hAnsi="Helvetica Neue" w:eastAsia="Helvetica Neue" w:cs="Helvetica Neue"/>
          <w:lang w:val="en-US"/>
        </w:rPr>
      </w:pPr>
      <w:r w:rsidRPr="312F5ADD" w:rsidR="00000000">
        <w:rPr>
          <w:rFonts w:ascii="Helvetica Neue" w:hAnsi="Helvetica Neue" w:eastAsia="Helvetica Neue" w:cs="Helvetica Neue"/>
          <w:lang w:val="en-US"/>
        </w:rPr>
        <w:t>Demographic Variables</w:t>
      </w:r>
    </w:p>
    <w:p w:rsidR="312F5ADD" w:rsidP="312F5ADD" w:rsidRDefault="312F5ADD" w14:paraId="03375A2E" w14:textId="38243D73">
      <w:pPr>
        <w:pStyle w:val="Body"/>
        <w:ind w:left="0"/>
        <w:jc w:val="both"/>
        <w:rPr>
          <w:rFonts w:ascii="Helvetica Neue" w:hAnsi="Helvetica Neue" w:eastAsia="Helvetica Neue" w:cs="Helvetica Neue"/>
          <w:color w:val="000000" w:themeColor="text1" w:themeTint="FF" w:themeShade="FF"/>
          <w:sz w:val="22"/>
          <w:szCs w:val="22"/>
          <w:lang w:val="en-US"/>
        </w:rPr>
      </w:pPr>
    </w:p>
    <w:p w:rsidR="005A3469" w:rsidP="312F5ADD" w:rsidRDefault="00000000" w14:paraId="48D348AE" w14:textId="77777777">
      <w:pPr>
        <w:pStyle w:val="Body"/>
        <w:jc w:val="both"/>
        <w:rPr>
          <w:rFonts w:ascii="Helvetica Neue" w:hAnsi="Helvetica Neue" w:eastAsia="Helvetica Neue" w:cs="Helvetica Neue"/>
          <w:b w:val="1"/>
          <w:bCs w:val="1"/>
          <w:sz w:val="28"/>
          <w:szCs w:val="28"/>
        </w:rPr>
      </w:pPr>
      <w:r w:rsidRPr="312F5ADD" w:rsidR="00000000">
        <w:rPr>
          <w:rFonts w:ascii="Helvetica Neue" w:hAnsi="Helvetica Neue" w:eastAsia="Helvetica Neue" w:cs="Helvetica Neue"/>
          <w:b w:val="1"/>
          <w:bCs w:val="1"/>
          <w:sz w:val="28"/>
          <w:szCs w:val="28"/>
          <w:lang w:val="en-US"/>
        </w:rPr>
        <w:t>How would this prediction be used in a decision-making context?</w:t>
      </w:r>
    </w:p>
    <w:p w:rsidR="005A3469" w:rsidP="312F5ADD" w:rsidRDefault="00000000" w14:paraId="6C982934" w14:textId="18364CA0">
      <w:pPr>
        <w:pStyle w:val="Body"/>
        <w:suppressLineNumbers w:val="0"/>
        <w:bidi w:val="0"/>
        <w:spacing w:before="0" w:beforeAutospacing="off" w:after="0" w:afterAutospacing="off" w:line="259" w:lineRule="auto"/>
        <w:ind w:left="0" w:right="0"/>
        <w:jc w:val="both"/>
        <w:rPr>
          <w:rFonts w:ascii="Helvetica Neue" w:hAnsi="Helvetica Neue" w:eastAsia="Helvetica Neue" w:cs="Helvetica Neue"/>
          <w:lang w:val="en-US"/>
        </w:rPr>
      </w:pPr>
      <w:r w:rsidRPr="312F5ADD" w:rsidR="00000000">
        <w:rPr>
          <w:rFonts w:ascii="Helvetica Neue" w:hAnsi="Helvetica Neue" w:eastAsia="Helvetica Neue" w:cs="Helvetica Neue"/>
          <w:lang w:val="en-US"/>
        </w:rPr>
        <w:t xml:space="preserve">Predictions from this analysis could inform public health policies aimed at reducing health disparities by </w:t>
      </w:r>
      <w:r w:rsidRPr="312F5ADD" w:rsidR="00000000">
        <w:rPr>
          <w:rFonts w:ascii="Helvetica Neue" w:hAnsi="Helvetica Neue" w:eastAsia="Helvetica Neue" w:cs="Helvetica Neue"/>
          <w:lang w:val="en-US"/>
        </w:rPr>
        <w:t>identifying</w:t>
      </w:r>
      <w:r w:rsidRPr="312F5ADD" w:rsidR="00000000">
        <w:rPr>
          <w:rFonts w:ascii="Helvetica Neue" w:hAnsi="Helvetica Neue" w:eastAsia="Helvetica Neue" w:cs="Helvetica Neue"/>
          <w:lang w:val="en-US"/>
        </w:rPr>
        <w:t xml:space="preserve"> </w:t>
      </w:r>
      <w:r w:rsidRPr="312F5ADD" w:rsidR="3FF85AD1">
        <w:rPr>
          <w:rFonts w:ascii="Helvetica Neue" w:hAnsi="Helvetica Neue" w:eastAsia="Helvetica Neue" w:cs="Helvetica Neue"/>
          <w:lang w:val="en-US"/>
        </w:rPr>
        <w:t xml:space="preserve">those </w:t>
      </w:r>
      <w:r w:rsidRPr="312F5ADD" w:rsidR="4C8F0B47">
        <w:rPr>
          <w:rFonts w:ascii="Helvetica Neue" w:hAnsi="Helvetica Neue" w:eastAsia="Helvetica Neue" w:cs="Helvetica Neue"/>
          <w:lang w:val="en-US"/>
        </w:rPr>
        <w:t xml:space="preserve">groups </w:t>
      </w:r>
      <w:r w:rsidRPr="312F5ADD" w:rsidR="00000000">
        <w:rPr>
          <w:rFonts w:ascii="Helvetica Neue" w:hAnsi="Helvetica Neue" w:eastAsia="Helvetica Neue" w:cs="Helvetica Neue"/>
          <w:lang w:val="en-US"/>
        </w:rPr>
        <w:t>most vulnerable to poor environmental quality. This information could guide targeted interventions, resource allocation, and policy adjustments to improve environmental conditions in areas with significant health disparities. It can also support advocacy for environmental justice and inform strategies to mitigate the impacts of environmental risks on health, particularly among socio-economically disadvantaged groups.</w:t>
      </w:r>
    </w:p>
    <w:p w:rsidR="312F5ADD" w:rsidP="312F5ADD" w:rsidRDefault="312F5ADD" w14:paraId="63ADE2C2" w14:textId="43635218">
      <w:pPr>
        <w:pStyle w:val="Body"/>
        <w:jc w:val="both"/>
        <w:rPr>
          <w:rFonts w:ascii="Helvetica Neue" w:hAnsi="Helvetica Neue" w:eastAsia="Helvetica Neue" w:cs="Helvetica Neue"/>
          <w:b w:val="1"/>
          <w:bCs w:val="1"/>
          <w:sz w:val="28"/>
          <w:szCs w:val="28"/>
        </w:rPr>
      </w:pPr>
    </w:p>
    <w:p w:rsidR="18D13629" w:rsidP="312F5ADD" w:rsidRDefault="18D13629" w14:paraId="0558242B" w14:textId="473A75FC">
      <w:pPr>
        <w:pStyle w:val="Body"/>
        <w:jc w:val="both"/>
        <w:rPr>
          <w:rFonts w:ascii="Helvetica Neue" w:hAnsi="Helvetica Neue" w:eastAsia="Helvetica Neue" w:cs="Helvetica Neue"/>
          <w:b w:val="1"/>
          <w:bCs w:val="1"/>
          <w:sz w:val="28"/>
          <w:szCs w:val="28"/>
        </w:rPr>
      </w:pPr>
      <w:r w:rsidRPr="312F5ADD" w:rsidR="18D13629">
        <w:rPr>
          <w:rFonts w:ascii="Helvetica Neue" w:hAnsi="Helvetica Neue" w:eastAsia="Helvetica Neue" w:cs="Helvetica Neue"/>
          <w:b w:val="1"/>
          <w:bCs w:val="1"/>
          <w:sz w:val="28"/>
          <w:szCs w:val="28"/>
        </w:rPr>
        <w:t>What</w:t>
      </w:r>
      <w:r w:rsidRPr="312F5ADD" w:rsidR="18D13629">
        <w:rPr>
          <w:rFonts w:ascii="Helvetica Neue" w:hAnsi="Helvetica Neue" w:eastAsia="Helvetica Neue" w:cs="Helvetica Neue"/>
          <w:b w:val="1"/>
          <w:bCs w:val="1"/>
          <w:sz w:val="28"/>
          <w:szCs w:val="28"/>
        </w:rPr>
        <w:t xml:space="preserve"> </w:t>
      </w:r>
      <w:r w:rsidRPr="312F5ADD" w:rsidR="18D13629">
        <w:rPr>
          <w:rFonts w:ascii="Helvetica Neue" w:hAnsi="Helvetica Neue" w:eastAsia="Helvetica Neue" w:cs="Helvetica Neue"/>
          <w:b w:val="1"/>
          <w:bCs w:val="1"/>
          <w:sz w:val="28"/>
          <w:szCs w:val="28"/>
        </w:rPr>
        <w:t>is</w:t>
      </w:r>
      <w:r w:rsidRPr="312F5ADD" w:rsidR="18D13629">
        <w:rPr>
          <w:rFonts w:ascii="Helvetica Neue" w:hAnsi="Helvetica Neue" w:eastAsia="Helvetica Neue" w:cs="Helvetica Neue"/>
          <w:b w:val="1"/>
          <w:bCs w:val="1"/>
          <w:sz w:val="28"/>
          <w:szCs w:val="28"/>
        </w:rPr>
        <w:t xml:space="preserve"> </w:t>
      </w:r>
      <w:r w:rsidRPr="312F5ADD" w:rsidR="18D13629">
        <w:rPr>
          <w:rFonts w:ascii="Helvetica Neue" w:hAnsi="Helvetica Neue" w:eastAsia="Helvetica Neue" w:cs="Helvetica Neue"/>
          <w:b w:val="1"/>
          <w:bCs w:val="1"/>
          <w:sz w:val="28"/>
          <w:szCs w:val="28"/>
        </w:rPr>
        <w:t>the</w:t>
      </w:r>
      <w:r w:rsidRPr="312F5ADD" w:rsidR="18D13629">
        <w:rPr>
          <w:rFonts w:ascii="Helvetica Neue" w:hAnsi="Helvetica Neue" w:eastAsia="Helvetica Neue" w:cs="Helvetica Neue"/>
          <w:b w:val="1"/>
          <w:bCs w:val="1"/>
          <w:sz w:val="28"/>
          <w:szCs w:val="28"/>
        </w:rPr>
        <w:t xml:space="preserve"> </w:t>
      </w:r>
      <w:r w:rsidRPr="312F5ADD" w:rsidR="18D13629">
        <w:rPr>
          <w:rFonts w:ascii="Helvetica Neue" w:hAnsi="Helvetica Neue" w:eastAsia="Helvetica Neue" w:cs="Helvetica Neue"/>
          <w:b w:val="1"/>
          <w:bCs w:val="1"/>
          <w:sz w:val="28"/>
          <w:szCs w:val="28"/>
        </w:rPr>
        <w:t>best</w:t>
      </w:r>
      <w:r w:rsidRPr="312F5ADD" w:rsidR="18D13629">
        <w:rPr>
          <w:rFonts w:ascii="Helvetica Neue" w:hAnsi="Helvetica Neue" w:eastAsia="Helvetica Neue" w:cs="Helvetica Neue"/>
          <w:b w:val="1"/>
          <w:bCs w:val="1"/>
          <w:sz w:val="28"/>
          <w:szCs w:val="28"/>
        </w:rPr>
        <w:t xml:space="preserve"> </w:t>
      </w:r>
      <w:r w:rsidRPr="312F5ADD" w:rsidR="18D13629">
        <w:rPr>
          <w:rFonts w:ascii="Helvetica Neue" w:hAnsi="Helvetica Neue" w:eastAsia="Helvetica Neue" w:cs="Helvetica Neue"/>
          <w:b w:val="1"/>
          <w:bCs w:val="1"/>
          <w:sz w:val="28"/>
          <w:szCs w:val="28"/>
        </w:rPr>
        <w:t>model</w:t>
      </w:r>
      <w:r w:rsidRPr="312F5ADD" w:rsidR="18D13629">
        <w:rPr>
          <w:rFonts w:ascii="Helvetica Neue" w:hAnsi="Helvetica Neue" w:eastAsia="Helvetica Neue" w:cs="Helvetica Neue"/>
          <w:b w:val="1"/>
          <w:bCs w:val="1"/>
          <w:sz w:val="28"/>
          <w:szCs w:val="28"/>
        </w:rPr>
        <w:t xml:space="preserve"> </w:t>
      </w:r>
      <w:r w:rsidRPr="312F5ADD" w:rsidR="18D13629">
        <w:rPr>
          <w:rFonts w:ascii="Helvetica Neue" w:hAnsi="Helvetica Neue" w:eastAsia="Helvetica Neue" w:cs="Helvetica Neue"/>
          <w:b w:val="1"/>
          <w:bCs w:val="1"/>
          <w:sz w:val="28"/>
          <w:szCs w:val="28"/>
        </w:rPr>
        <w:t>to</w:t>
      </w:r>
      <w:r w:rsidRPr="312F5ADD" w:rsidR="18D13629">
        <w:rPr>
          <w:rFonts w:ascii="Helvetica Neue" w:hAnsi="Helvetica Neue" w:eastAsia="Helvetica Neue" w:cs="Helvetica Neue"/>
          <w:b w:val="1"/>
          <w:bCs w:val="1"/>
          <w:sz w:val="28"/>
          <w:szCs w:val="28"/>
        </w:rPr>
        <w:t xml:space="preserve"> </w:t>
      </w:r>
      <w:r w:rsidRPr="312F5ADD" w:rsidR="18D13629">
        <w:rPr>
          <w:rFonts w:ascii="Helvetica Neue" w:hAnsi="Helvetica Neue" w:eastAsia="Helvetica Neue" w:cs="Helvetica Neue"/>
          <w:b w:val="1"/>
          <w:bCs w:val="1"/>
          <w:sz w:val="28"/>
          <w:szCs w:val="28"/>
        </w:rPr>
        <w:t>predict</w:t>
      </w:r>
      <w:r w:rsidRPr="312F5ADD" w:rsidR="18D13629">
        <w:rPr>
          <w:rFonts w:ascii="Helvetica Neue" w:hAnsi="Helvetica Neue" w:eastAsia="Helvetica Neue" w:cs="Helvetica Neue"/>
          <w:b w:val="1"/>
          <w:bCs w:val="1"/>
          <w:sz w:val="28"/>
          <w:szCs w:val="28"/>
        </w:rPr>
        <w:t xml:space="preserve"> well-</w:t>
      </w:r>
      <w:r w:rsidRPr="312F5ADD" w:rsidR="18D13629">
        <w:rPr>
          <w:rFonts w:ascii="Helvetica Neue" w:hAnsi="Helvetica Neue" w:eastAsia="Helvetica Neue" w:cs="Helvetica Neue"/>
          <w:b w:val="1"/>
          <w:bCs w:val="1"/>
          <w:sz w:val="28"/>
          <w:szCs w:val="28"/>
        </w:rPr>
        <w:t>being</w:t>
      </w:r>
      <w:r w:rsidRPr="312F5ADD" w:rsidR="18D13629">
        <w:rPr>
          <w:rFonts w:ascii="Helvetica Neue" w:hAnsi="Helvetica Neue" w:eastAsia="Helvetica Neue" w:cs="Helvetica Neue"/>
          <w:b w:val="1"/>
          <w:bCs w:val="1"/>
          <w:sz w:val="28"/>
          <w:szCs w:val="28"/>
        </w:rPr>
        <w:t xml:space="preserve">? </w:t>
      </w:r>
    </w:p>
    <w:p w:rsidR="6B93CFAF" w:rsidP="312F5ADD" w:rsidRDefault="6B93CFAF" w14:paraId="33327680" w14:textId="32E6B6DD">
      <w:pPr>
        <w:pStyle w:val="Body"/>
        <w:ind w:left="0"/>
        <w:jc w:val="both"/>
        <w:rPr>
          <w:rFonts w:ascii="Helvetica Neue" w:hAnsi="Helvetica Neue" w:eastAsia="Helvetica Neue" w:cs="Helvetica Neue"/>
        </w:rPr>
      </w:pPr>
      <w:r w:rsidRPr="312F5ADD" w:rsidR="6B93CFAF">
        <w:rPr>
          <w:rFonts w:ascii="Helvetica Neue" w:hAnsi="Helvetica Neue" w:eastAsia="Helvetica Neue" w:cs="Helvetica Neue"/>
        </w:rPr>
        <w:t xml:space="preserve">When selecting the optimal model to understand the role of environmental factors in predicting inequality in well-being, defined by self-perceived health status, it's crucial to evaluate models with and without environmental variables. </w:t>
      </w:r>
    </w:p>
    <w:p w:rsidR="6B93CFAF" w:rsidP="312F5ADD" w:rsidRDefault="6B93CFAF" w14:paraId="6549CC30" w14:textId="6315DC39">
      <w:pPr>
        <w:pStyle w:val="Body"/>
        <w:ind w:left="0"/>
        <w:jc w:val="both"/>
        <w:rPr/>
      </w:pPr>
      <w:r w:rsidRPr="312F5ADD" w:rsidR="6B93CFAF">
        <w:rPr>
          <w:rFonts w:ascii="Helvetica Neue" w:hAnsi="Helvetica Neue" w:eastAsia="Helvetica Neue" w:cs="Helvetica Neue"/>
        </w:rPr>
        <w:t xml:space="preserve">A model without environmental variables may capture basic relationships between socioeconomic factors, health behaviors, and outcomes but overlook the significant influence of environmental exposures on health inequalities. Conversely, a model that includes environmental variables provides a holistic view, taking into account pollution levels, extreme temperatures, and other hazards, and thus provides a deeper understanding of how environmental conditions affect health inequalities and, thus, the perception of the well-being of individuals across European countries.  </w:t>
      </w:r>
    </w:p>
    <w:p w:rsidR="6B93CFAF" w:rsidP="312F5ADD" w:rsidRDefault="6B93CFAF" w14:paraId="2E34EFCB" w14:textId="4DABB7CC">
      <w:pPr>
        <w:pStyle w:val="Body"/>
        <w:ind w:left="0"/>
        <w:jc w:val="both"/>
        <w:rPr/>
      </w:pPr>
      <w:r w:rsidRPr="312F5ADD" w:rsidR="6B93CFAF">
        <w:rPr>
          <w:rFonts w:ascii="Helvetica Neue" w:hAnsi="Helvetica Neue" w:eastAsia="Helvetica Neue" w:cs="Helvetica Neue"/>
        </w:rPr>
        <w:t xml:space="preserve">By </w:t>
      </w:r>
      <w:r w:rsidRPr="312F5ADD" w:rsidR="6B93CFAF">
        <w:rPr>
          <w:rFonts w:ascii="Helvetica Neue" w:hAnsi="Helvetica Neue" w:eastAsia="Helvetica Neue" w:cs="Helvetica Neue"/>
        </w:rPr>
        <w:t>comparing</w:t>
      </w:r>
      <w:r w:rsidRPr="312F5ADD" w:rsidR="6B93CFAF">
        <w:rPr>
          <w:rFonts w:ascii="Helvetica Neue" w:hAnsi="Helvetica Neue" w:eastAsia="Helvetica Neue" w:cs="Helvetica Neue"/>
        </w:rPr>
        <w:t xml:space="preserve"> </w:t>
      </w:r>
      <w:r w:rsidRPr="312F5ADD" w:rsidR="6B93CFAF">
        <w:rPr>
          <w:rFonts w:ascii="Helvetica Neue" w:hAnsi="Helvetica Neue" w:eastAsia="Helvetica Neue" w:cs="Helvetica Neue"/>
        </w:rPr>
        <w:t>these</w:t>
      </w:r>
      <w:r w:rsidRPr="312F5ADD" w:rsidR="6B93CFAF">
        <w:rPr>
          <w:rFonts w:ascii="Helvetica Neue" w:hAnsi="Helvetica Neue" w:eastAsia="Helvetica Neue" w:cs="Helvetica Neue"/>
        </w:rPr>
        <w:t xml:space="preserve"> </w:t>
      </w:r>
      <w:r w:rsidRPr="312F5ADD" w:rsidR="6B93CFAF">
        <w:rPr>
          <w:rFonts w:ascii="Helvetica Neue" w:hAnsi="Helvetica Neue" w:eastAsia="Helvetica Neue" w:cs="Helvetica Neue"/>
        </w:rPr>
        <w:t>models</w:t>
      </w:r>
      <w:r w:rsidRPr="312F5ADD" w:rsidR="6B93CFAF">
        <w:rPr>
          <w:rFonts w:ascii="Helvetica Neue" w:hAnsi="Helvetica Neue" w:eastAsia="Helvetica Neue" w:cs="Helvetica Neue"/>
        </w:rPr>
        <w:t xml:space="preserve">, </w:t>
      </w:r>
      <w:r w:rsidRPr="312F5ADD" w:rsidR="6B93CFAF">
        <w:rPr>
          <w:rFonts w:ascii="Helvetica Neue" w:hAnsi="Helvetica Neue" w:eastAsia="Helvetica Neue" w:cs="Helvetica Neue"/>
        </w:rPr>
        <w:t>we</w:t>
      </w:r>
      <w:r w:rsidRPr="312F5ADD" w:rsidR="6B93CFAF">
        <w:rPr>
          <w:rFonts w:ascii="Helvetica Neue" w:hAnsi="Helvetica Neue" w:eastAsia="Helvetica Neue" w:cs="Helvetica Neue"/>
        </w:rPr>
        <w:t xml:space="preserve"> </w:t>
      </w:r>
      <w:r w:rsidRPr="312F5ADD" w:rsidR="6B93CFAF">
        <w:rPr>
          <w:rFonts w:ascii="Helvetica Neue" w:hAnsi="Helvetica Neue" w:eastAsia="Helvetica Neue" w:cs="Helvetica Neue"/>
        </w:rPr>
        <w:t>can</w:t>
      </w:r>
      <w:r w:rsidRPr="312F5ADD" w:rsidR="6B93CFAF">
        <w:rPr>
          <w:rFonts w:ascii="Helvetica Neue" w:hAnsi="Helvetica Neue" w:eastAsia="Helvetica Neue" w:cs="Helvetica Neue"/>
        </w:rPr>
        <w:t xml:space="preserve"> </w:t>
      </w:r>
      <w:r w:rsidRPr="312F5ADD" w:rsidR="6B93CFAF">
        <w:rPr>
          <w:rFonts w:ascii="Helvetica Neue" w:hAnsi="Helvetica Neue" w:eastAsia="Helvetica Neue" w:cs="Helvetica Neue"/>
        </w:rPr>
        <w:t>measure</w:t>
      </w:r>
      <w:r w:rsidRPr="312F5ADD" w:rsidR="6B93CFAF">
        <w:rPr>
          <w:rFonts w:ascii="Helvetica Neue" w:hAnsi="Helvetica Neue" w:eastAsia="Helvetica Neue" w:cs="Helvetica Neue"/>
        </w:rPr>
        <w:t xml:space="preserve"> </w:t>
      </w:r>
      <w:r w:rsidRPr="312F5ADD" w:rsidR="6B93CFAF">
        <w:rPr>
          <w:rFonts w:ascii="Helvetica Neue" w:hAnsi="Helvetica Neue" w:eastAsia="Helvetica Neue" w:cs="Helvetica Neue"/>
        </w:rPr>
        <w:t>the</w:t>
      </w:r>
      <w:r w:rsidRPr="312F5ADD" w:rsidR="6B93CFAF">
        <w:rPr>
          <w:rFonts w:ascii="Helvetica Neue" w:hAnsi="Helvetica Neue" w:eastAsia="Helvetica Neue" w:cs="Helvetica Neue"/>
        </w:rPr>
        <w:t xml:space="preserve"> </w:t>
      </w:r>
      <w:r w:rsidRPr="312F5ADD" w:rsidR="6B93CFAF">
        <w:rPr>
          <w:rFonts w:ascii="Helvetica Neue" w:hAnsi="Helvetica Neue" w:eastAsia="Helvetica Neue" w:cs="Helvetica Neue"/>
        </w:rPr>
        <w:t>improvement</w:t>
      </w:r>
      <w:r w:rsidRPr="312F5ADD" w:rsidR="6B93CFAF">
        <w:rPr>
          <w:rFonts w:ascii="Helvetica Neue" w:hAnsi="Helvetica Neue" w:eastAsia="Helvetica Neue" w:cs="Helvetica Neue"/>
        </w:rPr>
        <w:t xml:space="preserve"> in </w:t>
      </w:r>
      <w:r w:rsidRPr="312F5ADD" w:rsidR="6B93CFAF">
        <w:rPr>
          <w:rFonts w:ascii="Helvetica Neue" w:hAnsi="Helvetica Neue" w:eastAsia="Helvetica Neue" w:cs="Helvetica Neue"/>
        </w:rPr>
        <w:t>predictive</w:t>
      </w:r>
      <w:r w:rsidRPr="312F5ADD" w:rsidR="6B93CFAF">
        <w:rPr>
          <w:rFonts w:ascii="Helvetica Neue" w:hAnsi="Helvetica Neue" w:eastAsia="Helvetica Neue" w:cs="Helvetica Neue"/>
        </w:rPr>
        <w:t xml:space="preserve"> </w:t>
      </w:r>
      <w:r w:rsidRPr="312F5ADD" w:rsidR="6B93CFAF">
        <w:rPr>
          <w:rFonts w:ascii="Helvetica Neue" w:hAnsi="Helvetica Neue" w:eastAsia="Helvetica Neue" w:cs="Helvetica Neue"/>
        </w:rPr>
        <w:t>accuracy</w:t>
      </w:r>
      <w:r w:rsidRPr="312F5ADD" w:rsidR="6B93CFAF">
        <w:rPr>
          <w:rFonts w:ascii="Helvetica Neue" w:hAnsi="Helvetica Neue" w:eastAsia="Helvetica Neue" w:cs="Helvetica Neue"/>
        </w:rPr>
        <w:t xml:space="preserve"> </w:t>
      </w:r>
      <w:r w:rsidRPr="312F5ADD" w:rsidR="6B93CFAF">
        <w:rPr>
          <w:rFonts w:ascii="Helvetica Neue" w:hAnsi="Helvetica Neue" w:eastAsia="Helvetica Neue" w:cs="Helvetica Neue"/>
        </w:rPr>
        <w:t>conferred</w:t>
      </w:r>
      <w:r w:rsidRPr="312F5ADD" w:rsidR="6B93CFAF">
        <w:rPr>
          <w:rFonts w:ascii="Helvetica Neue" w:hAnsi="Helvetica Neue" w:eastAsia="Helvetica Neue" w:cs="Helvetica Neue"/>
        </w:rPr>
        <w:t xml:space="preserve"> </w:t>
      </w:r>
      <w:r w:rsidRPr="312F5ADD" w:rsidR="6B93CFAF">
        <w:rPr>
          <w:rFonts w:ascii="Helvetica Neue" w:hAnsi="Helvetica Neue" w:eastAsia="Helvetica Neue" w:cs="Helvetica Neue"/>
        </w:rPr>
        <w:t>by</w:t>
      </w:r>
      <w:r w:rsidRPr="312F5ADD" w:rsidR="6B93CFAF">
        <w:rPr>
          <w:rFonts w:ascii="Helvetica Neue" w:hAnsi="Helvetica Neue" w:eastAsia="Helvetica Neue" w:cs="Helvetica Neue"/>
        </w:rPr>
        <w:t xml:space="preserve"> environmental variables, </w:t>
      </w:r>
      <w:r w:rsidRPr="312F5ADD" w:rsidR="6B93CFAF">
        <w:rPr>
          <w:rFonts w:ascii="Helvetica Neue" w:hAnsi="Helvetica Neue" w:eastAsia="Helvetica Neue" w:cs="Helvetica Neue"/>
        </w:rPr>
        <w:t>highlighting</w:t>
      </w:r>
      <w:r w:rsidRPr="312F5ADD" w:rsidR="6B93CFAF">
        <w:rPr>
          <w:rFonts w:ascii="Helvetica Neue" w:hAnsi="Helvetica Neue" w:eastAsia="Helvetica Neue" w:cs="Helvetica Neue"/>
        </w:rPr>
        <w:t xml:space="preserve"> </w:t>
      </w:r>
      <w:r w:rsidRPr="312F5ADD" w:rsidR="6B93CFAF">
        <w:rPr>
          <w:rFonts w:ascii="Helvetica Neue" w:hAnsi="Helvetica Neue" w:eastAsia="Helvetica Neue" w:cs="Helvetica Neue"/>
        </w:rPr>
        <w:t>their</w:t>
      </w:r>
      <w:r w:rsidRPr="312F5ADD" w:rsidR="6B93CFAF">
        <w:rPr>
          <w:rFonts w:ascii="Helvetica Neue" w:hAnsi="Helvetica Neue" w:eastAsia="Helvetica Neue" w:cs="Helvetica Neue"/>
        </w:rPr>
        <w:t xml:space="preserve"> </w:t>
      </w:r>
      <w:r w:rsidRPr="312F5ADD" w:rsidR="6B93CFAF">
        <w:rPr>
          <w:rFonts w:ascii="Helvetica Neue" w:hAnsi="Helvetica Neue" w:eastAsia="Helvetica Neue" w:cs="Helvetica Neue"/>
        </w:rPr>
        <w:t>crucial</w:t>
      </w:r>
      <w:r w:rsidRPr="312F5ADD" w:rsidR="6B93CFAF">
        <w:rPr>
          <w:rFonts w:ascii="Helvetica Neue" w:hAnsi="Helvetica Neue" w:eastAsia="Helvetica Neue" w:cs="Helvetica Neue"/>
        </w:rPr>
        <w:t xml:space="preserve"> </w:t>
      </w:r>
      <w:r w:rsidRPr="312F5ADD" w:rsidR="6B93CFAF">
        <w:rPr>
          <w:rFonts w:ascii="Helvetica Neue" w:hAnsi="Helvetica Neue" w:eastAsia="Helvetica Neue" w:cs="Helvetica Neue"/>
        </w:rPr>
        <w:t>role</w:t>
      </w:r>
      <w:r w:rsidRPr="312F5ADD" w:rsidR="6B93CFAF">
        <w:rPr>
          <w:rFonts w:ascii="Helvetica Neue" w:hAnsi="Helvetica Neue" w:eastAsia="Helvetica Neue" w:cs="Helvetica Neue"/>
        </w:rPr>
        <w:t xml:space="preserve"> in </w:t>
      </w:r>
      <w:r w:rsidRPr="312F5ADD" w:rsidR="6B93CFAF">
        <w:rPr>
          <w:rFonts w:ascii="Helvetica Neue" w:hAnsi="Helvetica Neue" w:eastAsia="Helvetica Neue" w:cs="Helvetica Neue"/>
        </w:rPr>
        <w:t>identifying</w:t>
      </w:r>
      <w:r w:rsidRPr="312F5ADD" w:rsidR="6B93CFAF">
        <w:rPr>
          <w:rFonts w:ascii="Helvetica Neue" w:hAnsi="Helvetica Neue" w:eastAsia="Helvetica Neue" w:cs="Helvetica Neue"/>
        </w:rPr>
        <w:t xml:space="preserve"> and </w:t>
      </w:r>
      <w:r w:rsidRPr="312F5ADD" w:rsidR="6B93CFAF">
        <w:rPr>
          <w:rFonts w:ascii="Helvetica Neue" w:hAnsi="Helvetica Neue" w:eastAsia="Helvetica Neue" w:cs="Helvetica Neue"/>
        </w:rPr>
        <w:t>addressing</w:t>
      </w:r>
      <w:r w:rsidRPr="312F5ADD" w:rsidR="6B93CFAF">
        <w:rPr>
          <w:rFonts w:ascii="Helvetica Neue" w:hAnsi="Helvetica Neue" w:eastAsia="Helvetica Neue" w:cs="Helvetica Neue"/>
        </w:rPr>
        <w:t xml:space="preserve"> </w:t>
      </w:r>
      <w:r w:rsidRPr="312F5ADD" w:rsidR="6B93CFAF">
        <w:rPr>
          <w:rFonts w:ascii="Helvetica Neue" w:hAnsi="Helvetica Neue" w:eastAsia="Helvetica Neue" w:cs="Helvetica Neue"/>
        </w:rPr>
        <w:t>health</w:t>
      </w:r>
      <w:r w:rsidRPr="312F5ADD" w:rsidR="6B93CFAF">
        <w:rPr>
          <w:rFonts w:ascii="Helvetica Neue" w:hAnsi="Helvetica Neue" w:eastAsia="Helvetica Neue" w:cs="Helvetica Neue"/>
        </w:rPr>
        <w:t xml:space="preserve"> </w:t>
      </w:r>
      <w:r w:rsidRPr="312F5ADD" w:rsidR="6B93CFAF">
        <w:rPr>
          <w:rFonts w:ascii="Helvetica Neue" w:hAnsi="Helvetica Neue" w:eastAsia="Helvetica Neue" w:cs="Helvetica Neue"/>
        </w:rPr>
        <w:t>inequalities</w:t>
      </w:r>
      <w:r w:rsidRPr="312F5ADD" w:rsidR="6B93CFAF">
        <w:rPr>
          <w:rFonts w:ascii="Helvetica Neue" w:hAnsi="Helvetica Neue" w:eastAsia="Helvetica Neue" w:cs="Helvetica Neue"/>
        </w:rPr>
        <w:t xml:space="preserve"> </w:t>
      </w:r>
      <w:r w:rsidRPr="312F5ADD" w:rsidR="6B93CFAF">
        <w:rPr>
          <w:rFonts w:ascii="Helvetica Neue" w:hAnsi="Helvetica Neue" w:eastAsia="Helvetica Neue" w:cs="Helvetica Neue"/>
        </w:rPr>
        <w:t>among</w:t>
      </w:r>
      <w:r w:rsidRPr="312F5ADD" w:rsidR="6B93CFAF">
        <w:rPr>
          <w:rFonts w:ascii="Helvetica Neue" w:hAnsi="Helvetica Neue" w:eastAsia="Helvetica Neue" w:cs="Helvetica Neue"/>
        </w:rPr>
        <w:t xml:space="preserve"> </w:t>
      </w:r>
      <w:r w:rsidRPr="312F5ADD" w:rsidR="6B93CFAF">
        <w:rPr>
          <w:rFonts w:ascii="Helvetica Neue" w:hAnsi="Helvetica Neue" w:eastAsia="Helvetica Neue" w:cs="Helvetica Neue"/>
        </w:rPr>
        <w:t>older</w:t>
      </w:r>
      <w:r w:rsidRPr="312F5ADD" w:rsidR="6B93CFAF">
        <w:rPr>
          <w:rFonts w:ascii="Helvetica Neue" w:hAnsi="Helvetica Neue" w:eastAsia="Helvetica Neue" w:cs="Helvetica Neue"/>
        </w:rPr>
        <w:t xml:space="preserve"> </w:t>
      </w:r>
      <w:r w:rsidRPr="312F5ADD" w:rsidR="6B93CFAF">
        <w:rPr>
          <w:rFonts w:ascii="Helvetica Neue" w:hAnsi="Helvetica Neue" w:eastAsia="Helvetica Neue" w:cs="Helvetica Neue"/>
        </w:rPr>
        <w:t>adults</w:t>
      </w:r>
      <w:r w:rsidRPr="312F5ADD" w:rsidR="6B93CFAF">
        <w:rPr>
          <w:rFonts w:ascii="Helvetica Neue" w:hAnsi="Helvetica Neue" w:eastAsia="Helvetica Neue" w:cs="Helvetica Neue"/>
        </w:rPr>
        <w:t xml:space="preserve">. This </w:t>
      </w:r>
      <w:r w:rsidRPr="312F5ADD" w:rsidR="6B93CFAF">
        <w:rPr>
          <w:rFonts w:ascii="Helvetica Neue" w:hAnsi="Helvetica Neue" w:eastAsia="Helvetica Neue" w:cs="Helvetica Neue"/>
        </w:rPr>
        <w:t>underscores</w:t>
      </w:r>
      <w:r w:rsidRPr="312F5ADD" w:rsidR="6B93CFAF">
        <w:rPr>
          <w:rFonts w:ascii="Helvetica Neue" w:hAnsi="Helvetica Neue" w:eastAsia="Helvetica Neue" w:cs="Helvetica Neue"/>
        </w:rPr>
        <w:t xml:space="preserve"> </w:t>
      </w:r>
      <w:r w:rsidRPr="312F5ADD" w:rsidR="6B93CFAF">
        <w:rPr>
          <w:rFonts w:ascii="Helvetica Neue" w:hAnsi="Helvetica Neue" w:eastAsia="Helvetica Neue" w:cs="Helvetica Neue"/>
        </w:rPr>
        <w:t>the</w:t>
      </w:r>
      <w:r w:rsidRPr="312F5ADD" w:rsidR="6B93CFAF">
        <w:rPr>
          <w:rFonts w:ascii="Helvetica Neue" w:hAnsi="Helvetica Neue" w:eastAsia="Helvetica Neue" w:cs="Helvetica Neue"/>
        </w:rPr>
        <w:t xml:space="preserve"> </w:t>
      </w:r>
      <w:r w:rsidRPr="312F5ADD" w:rsidR="6B93CFAF">
        <w:rPr>
          <w:rFonts w:ascii="Helvetica Neue" w:hAnsi="Helvetica Neue" w:eastAsia="Helvetica Neue" w:cs="Helvetica Neue"/>
        </w:rPr>
        <w:t>need</w:t>
      </w:r>
      <w:r w:rsidRPr="312F5ADD" w:rsidR="6B93CFAF">
        <w:rPr>
          <w:rFonts w:ascii="Helvetica Neue" w:hAnsi="Helvetica Neue" w:eastAsia="Helvetica Neue" w:cs="Helvetica Neue"/>
        </w:rPr>
        <w:t xml:space="preserve"> </w:t>
      </w:r>
      <w:r w:rsidRPr="312F5ADD" w:rsidR="6B93CFAF">
        <w:rPr>
          <w:rFonts w:ascii="Helvetica Neue" w:hAnsi="Helvetica Neue" w:eastAsia="Helvetica Neue" w:cs="Helvetica Neue"/>
        </w:rPr>
        <w:t>to</w:t>
      </w:r>
      <w:r w:rsidRPr="312F5ADD" w:rsidR="6B93CFAF">
        <w:rPr>
          <w:rFonts w:ascii="Helvetica Neue" w:hAnsi="Helvetica Neue" w:eastAsia="Helvetica Neue" w:cs="Helvetica Neue"/>
        </w:rPr>
        <w:t xml:space="preserve"> </w:t>
      </w:r>
      <w:r w:rsidRPr="312F5ADD" w:rsidR="6B93CFAF">
        <w:rPr>
          <w:rFonts w:ascii="Helvetica Neue" w:hAnsi="Helvetica Neue" w:eastAsia="Helvetica Neue" w:cs="Helvetica Neue"/>
        </w:rPr>
        <w:t>include</w:t>
      </w:r>
      <w:r w:rsidRPr="312F5ADD" w:rsidR="6B93CFAF">
        <w:rPr>
          <w:rFonts w:ascii="Helvetica Neue" w:hAnsi="Helvetica Neue" w:eastAsia="Helvetica Neue" w:cs="Helvetica Neue"/>
        </w:rPr>
        <w:t xml:space="preserve"> environmental </w:t>
      </w:r>
      <w:r w:rsidRPr="312F5ADD" w:rsidR="6B93CFAF">
        <w:rPr>
          <w:rFonts w:ascii="Helvetica Neue" w:hAnsi="Helvetica Neue" w:eastAsia="Helvetica Neue" w:cs="Helvetica Neue"/>
        </w:rPr>
        <w:t>factors</w:t>
      </w:r>
      <w:r w:rsidRPr="312F5ADD" w:rsidR="6B93CFAF">
        <w:rPr>
          <w:rFonts w:ascii="Helvetica Neue" w:hAnsi="Helvetica Neue" w:eastAsia="Helvetica Neue" w:cs="Helvetica Neue"/>
        </w:rPr>
        <w:t xml:space="preserve"> in </w:t>
      </w:r>
      <w:r w:rsidRPr="312F5ADD" w:rsidR="6B93CFAF">
        <w:rPr>
          <w:rFonts w:ascii="Helvetica Neue" w:hAnsi="Helvetica Neue" w:eastAsia="Helvetica Neue" w:cs="Helvetica Neue"/>
        </w:rPr>
        <w:t>decision-making</w:t>
      </w:r>
      <w:r w:rsidRPr="312F5ADD" w:rsidR="6B93CFAF">
        <w:rPr>
          <w:rFonts w:ascii="Helvetica Neue" w:hAnsi="Helvetica Neue" w:eastAsia="Helvetica Neue" w:cs="Helvetica Neue"/>
        </w:rPr>
        <w:t xml:space="preserve"> </w:t>
      </w:r>
      <w:r w:rsidRPr="312F5ADD" w:rsidR="6B93CFAF">
        <w:rPr>
          <w:rFonts w:ascii="Helvetica Neue" w:hAnsi="Helvetica Neue" w:eastAsia="Helvetica Neue" w:cs="Helvetica Neue"/>
        </w:rPr>
        <w:t>processes</w:t>
      </w:r>
      <w:r w:rsidRPr="312F5ADD" w:rsidR="6B93CFAF">
        <w:rPr>
          <w:rFonts w:ascii="Helvetica Neue" w:hAnsi="Helvetica Neue" w:eastAsia="Helvetica Neue" w:cs="Helvetica Neue"/>
        </w:rPr>
        <w:t xml:space="preserve">, </w:t>
      </w:r>
      <w:r w:rsidRPr="312F5ADD" w:rsidR="6B93CFAF">
        <w:rPr>
          <w:rFonts w:ascii="Helvetica Neue" w:hAnsi="Helvetica Neue" w:eastAsia="Helvetica Neue" w:cs="Helvetica Neue"/>
        </w:rPr>
        <w:t>particularly</w:t>
      </w:r>
      <w:r w:rsidRPr="312F5ADD" w:rsidR="6B93CFAF">
        <w:rPr>
          <w:rFonts w:ascii="Helvetica Neue" w:hAnsi="Helvetica Neue" w:eastAsia="Helvetica Neue" w:cs="Helvetica Neue"/>
        </w:rPr>
        <w:t xml:space="preserve"> in </w:t>
      </w:r>
      <w:r w:rsidRPr="312F5ADD" w:rsidR="6B93CFAF">
        <w:rPr>
          <w:rFonts w:ascii="Helvetica Neue" w:hAnsi="Helvetica Neue" w:eastAsia="Helvetica Neue" w:cs="Helvetica Neue"/>
        </w:rPr>
        <w:t>formulating</w:t>
      </w:r>
      <w:r w:rsidRPr="312F5ADD" w:rsidR="6B93CFAF">
        <w:rPr>
          <w:rFonts w:ascii="Helvetica Neue" w:hAnsi="Helvetica Neue" w:eastAsia="Helvetica Neue" w:cs="Helvetica Neue"/>
        </w:rPr>
        <w:t xml:space="preserve"> </w:t>
      </w:r>
      <w:r w:rsidRPr="312F5ADD" w:rsidR="6B93CFAF">
        <w:rPr>
          <w:rFonts w:ascii="Helvetica Neue" w:hAnsi="Helvetica Neue" w:eastAsia="Helvetica Neue" w:cs="Helvetica Neue"/>
        </w:rPr>
        <w:t>public</w:t>
      </w:r>
      <w:r w:rsidRPr="312F5ADD" w:rsidR="6B93CFAF">
        <w:rPr>
          <w:rFonts w:ascii="Helvetica Neue" w:hAnsi="Helvetica Neue" w:eastAsia="Helvetica Neue" w:cs="Helvetica Neue"/>
        </w:rPr>
        <w:t xml:space="preserve"> </w:t>
      </w:r>
      <w:r w:rsidRPr="312F5ADD" w:rsidR="6B93CFAF">
        <w:rPr>
          <w:rFonts w:ascii="Helvetica Neue" w:hAnsi="Helvetica Neue" w:eastAsia="Helvetica Neue" w:cs="Helvetica Neue"/>
        </w:rPr>
        <w:t>health</w:t>
      </w:r>
      <w:r w:rsidRPr="312F5ADD" w:rsidR="6B93CFAF">
        <w:rPr>
          <w:rFonts w:ascii="Helvetica Neue" w:hAnsi="Helvetica Neue" w:eastAsia="Helvetica Neue" w:cs="Helvetica Neue"/>
        </w:rPr>
        <w:t xml:space="preserve"> </w:t>
      </w:r>
      <w:r w:rsidRPr="312F5ADD" w:rsidR="6B93CFAF">
        <w:rPr>
          <w:rFonts w:ascii="Helvetica Neue" w:hAnsi="Helvetica Neue" w:eastAsia="Helvetica Neue" w:cs="Helvetica Neue"/>
        </w:rPr>
        <w:t>policies</w:t>
      </w:r>
      <w:r w:rsidRPr="312F5ADD" w:rsidR="6B93CFAF">
        <w:rPr>
          <w:rFonts w:ascii="Helvetica Neue" w:hAnsi="Helvetica Neue" w:eastAsia="Helvetica Neue" w:cs="Helvetica Neue"/>
        </w:rPr>
        <w:t xml:space="preserve"> and </w:t>
      </w:r>
      <w:r w:rsidRPr="312F5ADD" w:rsidR="6B93CFAF">
        <w:rPr>
          <w:rFonts w:ascii="Helvetica Neue" w:hAnsi="Helvetica Neue" w:eastAsia="Helvetica Neue" w:cs="Helvetica Neue"/>
        </w:rPr>
        <w:t>interventions</w:t>
      </w:r>
      <w:r w:rsidRPr="312F5ADD" w:rsidR="6B93CFAF">
        <w:rPr>
          <w:rFonts w:ascii="Helvetica Neue" w:hAnsi="Helvetica Neue" w:eastAsia="Helvetica Neue" w:cs="Helvetica Neue"/>
        </w:rPr>
        <w:t xml:space="preserve"> </w:t>
      </w:r>
      <w:r w:rsidRPr="312F5ADD" w:rsidR="6B93CFAF">
        <w:rPr>
          <w:rFonts w:ascii="Helvetica Neue" w:hAnsi="Helvetica Neue" w:eastAsia="Helvetica Neue" w:cs="Helvetica Neue"/>
        </w:rPr>
        <w:t>aimed</w:t>
      </w:r>
      <w:r w:rsidRPr="312F5ADD" w:rsidR="6B93CFAF">
        <w:rPr>
          <w:rFonts w:ascii="Helvetica Neue" w:hAnsi="Helvetica Neue" w:eastAsia="Helvetica Neue" w:cs="Helvetica Neue"/>
        </w:rPr>
        <w:t xml:space="preserve"> at </w:t>
      </w:r>
      <w:r w:rsidRPr="312F5ADD" w:rsidR="6B93CFAF">
        <w:rPr>
          <w:rFonts w:ascii="Helvetica Neue" w:hAnsi="Helvetica Neue" w:eastAsia="Helvetica Neue" w:cs="Helvetica Neue"/>
        </w:rPr>
        <w:t>reducing</w:t>
      </w:r>
      <w:r w:rsidRPr="312F5ADD" w:rsidR="6B93CFAF">
        <w:rPr>
          <w:rFonts w:ascii="Helvetica Neue" w:hAnsi="Helvetica Neue" w:eastAsia="Helvetica Neue" w:cs="Helvetica Neue"/>
        </w:rPr>
        <w:t xml:space="preserve"> </w:t>
      </w:r>
      <w:r w:rsidRPr="312F5ADD" w:rsidR="6B93CFAF">
        <w:rPr>
          <w:rFonts w:ascii="Helvetica Neue" w:hAnsi="Helvetica Neue" w:eastAsia="Helvetica Neue" w:cs="Helvetica Neue"/>
        </w:rPr>
        <w:t>health</w:t>
      </w:r>
      <w:r w:rsidRPr="312F5ADD" w:rsidR="6B93CFAF">
        <w:rPr>
          <w:rFonts w:ascii="Helvetica Neue" w:hAnsi="Helvetica Neue" w:eastAsia="Helvetica Neue" w:cs="Helvetica Neue"/>
        </w:rPr>
        <w:t xml:space="preserve"> </w:t>
      </w:r>
      <w:r w:rsidRPr="312F5ADD" w:rsidR="6B93CFAF">
        <w:rPr>
          <w:rFonts w:ascii="Helvetica Neue" w:hAnsi="Helvetica Neue" w:eastAsia="Helvetica Neue" w:cs="Helvetica Neue"/>
        </w:rPr>
        <w:t>inequalities</w:t>
      </w:r>
      <w:r w:rsidRPr="312F5ADD" w:rsidR="6B93CFAF">
        <w:rPr>
          <w:rFonts w:ascii="Helvetica Neue" w:hAnsi="Helvetica Neue" w:eastAsia="Helvetica Neue" w:cs="Helvetica Neue"/>
        </w:rPr>
        <w:t>.</w:t>
      </w:r>
    </w:p>
    <w:sectPr w:rsidR="005A3469">
      <w:headerReference w:type="default" r:id="rId7"/>
      <w:footerReference w:type="default" r:id="rId8"/>
      <w:pgSz w:w="11906" w:h="16838" w:orient="portrait"/>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64E2F" w:rsidRDefault="00364E2F" w14:paraId="4ECA6AED" w14:textId="77777777">
      <w:r>
        <w:separator/>
      </w:r>
    </w:p>
  </w:endnote>
  <w:endnote w:type="continuationSeparator" w:id="0">
    <w:p w:rsidR="00364E2F" w:rsidRDefault="00364E2F" w14:paraId="0DF63DE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NewRomanPSMT">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3469" w:rsidRDefault="005A3469" w14:paraId="2D5A2C80"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64E2F" w:rsidRDefault="00364E2F" w14:paraId="14CBA568" w14:textId="77777777">
      <w:r>
        <w:separator/>
      </w:r>
    </w:p>
  </w:footnote>
  <w:footnote w:type="continuationSeparator" w:id="0">
    <w:p w:rsidR="00364E2F" w:rsidRDefault="00364E2F" w14:paraId="731EB72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3469" w:rsidRDefault="005A3469" w14:paraId="71C93781" w14:textId="77777777"/>
</w:hdr>
</file>

<file path=word/intelligence2.xml><?xml version="1.0" encoding="utf-8"?>
<int2:intelligence xmlns:int2="http://schemas.microsoft.com/office/intelligence/2020/intelligence">
  <int2:observations>
    <int2:bookmark int2:bookmarkName="_Int_yBUP9C2T" int2:invalidationBookmarkName="" int2:hashCode="ny2GYjqfKPo9zt" int2:id="JTiT2YsV">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
    <w:nsid w:val="272c5a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c071d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e8e1d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3bc25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D13505A"/>
    <w:multiLevelType w:val="hybridMultilevel"/>
    <w:tmpl w:val="8B466BCE"/>
    <w:styleLink w:val="Bullet"/>
    <w:lvl w:ilvl="0" w:tplc="5476B91E">
      <w:start w:val="1"/>
      <w:numFmt w:val="bullet"/>
      <w:lvlText w:val="•"/>
      <w:lvlJc w:val="left"/>
      <w:pPr>
        <w:ind w:left="720" w:hanging="500"/>
      </w:pPr>
      <w:rPr>
        <w:rFonts w:ascii="TimesNewRomanPSMT" w:hAnsi="TimesNewRomanPSMT" w:eastAsia="TimesNewRomanPSMT" w:cs="TimesNewRomanPSMT"/>
        <w:b w:val="0"/>
        <w:bCs w:val="0"/>
        <w:i w:val="0"/>
        <w:iCs w:val="0"/>
        <w:caps w:val="0"/>
        <w:smallCaps w:val="0"/>
        <w:strike w:val="0"/>
        <w:dstrike w:val="0"/>
        <w:outline w:val="0"/>
        <w:emboss w:val="0"/>
        <w:imprint w:val="0"/>
        <w:color w:val="ECECEC"/>
        <w:spacing w:val="0"/>
        <w:w w:val="100"/>
        <w:kern w:val="0"/>
        <w:position w:val="0"/>
        <w:highlight w:val="none"/>
        <w:vertAlign w:val="baseline"/>
      </w:rPr>
    </w:lvl>
    <w:lvl w:ilvl="1" w:tplc="4148B362">
      <w:start w:val="1"/>
      <w:numFmt w:val="bullet"/>
      <w:lvlText w:val="•"/>
      <w:lvlJc w:val="left"/>
      <w:pPr>
        <w:ind w:left="1440" w:hanging="500"/>
      </w:pPr>
      <w:rPr>
        <w:rFonts w:ascii="TimesNewRomanPSMT" w:hAnsi="TimesNewRomanPSMT" w:eastAsia="TimesNewRomanPSMT" w:cs="TimesNewRomanPSMT"/>
        <w:b w:val="0"/>
        <w:bCs w:val="0"/>
        <w:i w:val="0"/>
        <w:iCs w:val="0"/>
        <w:caps w:val="0"/>
        <w:smallCaps w:val="0"/>
        <w:strike w:val="0"/>
        <w:dstrike w:val="0"/>
        <w:outline w:val="0"/>
        <w:emboss w:val="0"/>
        <w:imprint w:val="0"/>
        <w:color w:val="ECECEC"/>
        <w:spacing w:val="0"/>
        <w:w w:val="100"/>
        <w:kern w:val="0"/>
        <w:position w:val="-2"/>
        <w:highlight w:val="none"/>
        <w:vertAlign w:val="baseline"/>
      </w:rPr>
    </w:lvl>
    <w:lvl w:ilvl="2" w:tplc="3CE6D306">
      <w:start w:val="1"/>
      <w:numFmt w:val="bullet"/>
      <w:lvlText w:val="•"/>
      <w:lvlJc w:val="left"/>
      <w:pPr>
        <w:ind w:left="2160" w:hanging="500"/>
      </w:pPr>
      <w:rPr>
        <w:rFonts w:ascii="TimesNewRomanPSMT" w:hAnsi="TimesNewRomanPSMT" w:eastAsia="TimesNewRomanPSMT" w:cs="TimesNewRomanPSMT"/>
        <w:b w:val="0"/>
        <w:bCs w:val="0"/>
        <w:i w:val="0"/>
        <w:iCs w:val="0"/>
        <w:caps w:val="0"/>
        <w:smallCaps w:val="0"/>
        <w:strike w:val="0"/>
        <w:dstrike w:val="0"/>
        <w:outline w:val="0"/>
        <w:emboss w:val="0"/>
        <w:imprint w:val="0"/>
        <w:color w:val="ECECEC"/>
        <w:spacing w:val="0"/>
        <w:w w:val="100"/>
        <w:kern w:val="0"/>
        <w:position w:val="-2"/>
        <w:highlight w:val="none"/>
        <w:vertAlign w:val="baseline"/>
      </w:rPr>
    </w:lvl>
    <w:lvl w:ilvl="3" w:tplc="4A564B12">
      <w:start w:val="1"/>
      <w:numFmt w:val="bullet"/>
      <w:lvlText w:val="•"/>
      <w:lvlJc w:val="left"/>
      <w:pPr>
        <w:ind w:left="2880" w:hanging="500"/>
      </w:pPr>
      <w:rPr>
        <w:rFonts w:ascii="TimesNewRomanPSMT" w:hAnsi="TimesNewRomanPSMT" w:eastAsia="TimesNewRomanPSMT" w:cs="TimesNewRomanPSMT"/>
        <w:b w:val="0"/>
        <w:bCs w:val="0"/>
        <w:i w:val="0"/>
        <w:iCs w:val="0"/>
        <w:caps w:val="0"/>
        <w:smallCaps w:val="0"/>
        <w:strike w:val="0"/>
        <w:dstrike w:val="0"/>
        <w:outline w:val="0"/>
        <w:emboss w:val="0"/>
        <w:imprint w:val="0"/>
        <w:color w:val="ECECEC"/>
        <w:spacing w:val="0"/>
        <w:w w:val="100"/>
        <w:kern w:val="0"/>
        <w:position w:val="-2"/>
        <w:highlight w:val="none"/>
        <w:vertAlign w:val="baseline"/>
      </w:rPr>
    </w:lvl>
    <w:lvl w:ilvl="4" w:tplc="641C237A">
      <w:start w:val="1"/>
      <w:numFmt w:val="bullet"/>
      <w:lvlText w:val="•"/>
      <w:lvlJc w:val="left"/>
      <w:pPr>
        <w:ind w:left="3600" w:hanging="500"/>
      </w:pPr>
      <w:rPr>
        <w:rFonts w:ascii="TimesNewRomanPSMT" w:hAnsi="TimesNewRomanPSMT" w:eastAsia="TimesNewRomanPSMT" w:cs="TimesNewRomanPSMT"/>
        <w:b w:val="0"/>
        <w:bCs w:val="0"/>
        <w:i w:val="0"/>
        <w:iCs w:val="0"/>
        <w:caps w:val="0"/>
        <w:smallCaps w:val="0"/>
        <w:strike w:val="0"/>
        <w:dstrike w:val="0"/>
        <w:outline w:val="0"/>
        <w:emboss w:val="0"/>
        <w:imprint w:val="0"/>
        <w:color w:val="ECECEC"/>
        <w:spacing w:val="0"/>
        <w:w w:val="100"/>
        <w:kern w:val="0"/>
        <w:position w:val="-2"/>
        <w:highlight w:val="none"/>
        <w:vertAlign w:val="baseline"/>
      </w:rPr>
    </w:lvl>
    <w:lvl w:ilvl="5" w:tplc="88D84674">
      <w:start w:val="1"/>
      <w:numFmt w:val="bullet"/>
      <w:lvlText w:val="•"/>
      <w:lvlJc w:val="left"/>
      <w:pPr>
        <w:ind w:left="4320" w:hanging="500"/>
      </w:pPr>
      <w:rPr>
        <w:rFonts w:ascii="TimesNewRomanPSMT" w:hAnsi="TimesNewRomanPSMT" w:eastAsia="TimesNewRomanPSMT" w:cs="TimesNewRomanPSMT"/>
        <w:b w:val="0"/>
        <w:bCs w:val="0"/>
        <w:i w:val="0"/>
        <w:iCs w:val="0"/>
        <w:caps w:val="0"/>
        <w:smallCaps w:val="0"/>
        <w:strike w:val="0"/>
        <w:dstrike w:val="0"/>
        <w:outline w:val="0"/>
        <w:emboss w:val="0"/>
        <w:imprint w:val="0"/>
        <w:color w:val="ECECEC"/>
        <w:spacing w:val="0"/>
        <w:w w:val="100"/>
        <w:kern w:val="0"/>
        <w:position w:val="-2"/>
        <w:highlight w:val="none"/>
        <w:vertAlign w:val="baseline"/>
      </w:rPr>
    </w:lvl>
    <w:lvl w:ilvl="6" w:tplc="2E5A837A">
      <w:start w:val="1"/>
      <w:numFmt w:val="bullet"/>
      <w:lvlText w:val="•"/>
      <w:lvlJc w:val="left"/>
      <w:pPr>
        <w:ind w:left="5040" w:hanging="500"/>
      </w:pPr>
      <w:rPr>
        <w:rFonts w:ascii="TimesNewRomanPSMT" w:hAnsi="TimesNewRomanPSMT" w:eastAsia="TimesNewRomanPSMT" w:cs="TimesNewRomanPSMT"/>
        <w:b w:val="0"/>
        <w:bCs w:val="0"/>
        <w:i w:val="0"/>
        <w:iCs w:val="0"/>
        <w:caps w:val="0"/>
        <w:smallCaps w:val="0"/>
        <w:strike w:val="0"/>
        <w:dstrike w:val="0"/>
        <w:outline w:val="0"/>
        <w:emboss w:val="0"/>
        <w:imprint w:val="0"/>
        <w:color w:val="ECECEC"/>
        <w:spacing w:val="0"/>
        <w:w w:val="100"/>
        <w:kern w:val="0"/>
        <w:position w:val="-2"/>
        <w:highlight w:val="none"/>
        <w:vertAlign w:val="baseline"/>
      </w:rPr>
    </w:lvl>
    <w:lvl w:ilvl="7" w:tplc="7584E2F0">
      <w:start w:val="1"/>
      <w:numFmt w:val="bullet"/>
      <w:lvlText w:val="•"/>
      <w:lvlJc w:val="left"/>
      <w:pPr>
        <w:ind w:left="5760" w:hanging="500"/>
      </w:pPr>
      <w:rPr>
        <w:rFonts w:ascii="TimesNewRomanPSMT" w:hAnsi="TimesNewRomanPSMT" w:eastAsia="TimesNewRomanPSMT" w:cs="TimesNewRomanPSMT"/>
        <w:b w:val="0"/>
        <w:bCs w:val="0"/>
        <w:i w:val="0"/>
        <w:iCs w:val="0"/>
        <w:caps w:val="0"/>
        <w:smallCaps w:val="0"/>
        <w:strike w:val="0"/>
        <w:dstrike w:val="0"/>
        <w:outline w:val="0"/>
        <w:emboss w:val="0"/>
        <w:imprint w:val="0"/>
        <w:color w:val="ECECEC"/>
        <w:spacing w:val="0"/>
        <w:w w:val="100"/>
        <w:kern w:val="0"/>
        <w:position w:val="-2"/>
        <w:highlight w:val="none"/>
        <w:vertAlign w:val="baseline"/>
      </w:rPr>
    </w:lvl>
    <w:lvl w:ilvl="8" w:tplc="D7020996">
      <w:start w:val="1"/>
      <w:numFmt w:val="bullet"/>
      <w:lvlText w:val="•"/>
      <w:lvlJc w:val="left"/>
      <w:pPr>
        <w:ind w:left="6480" w:hanging="500"/>
      </w:pPr>
      <w:rPr>
        <w:rFonts w:ascii="TimesNewRomanPSMT" w:hAnsi="TimesNewRomanPSMT" w:eastAsia="TimesNewRomanPSMT" w:cs="TimesNewRomanPSMT"/>
        <w:b w:val="0"/>
        <w:bCs w:val="0"/>
        <w:i w:val="0"/>
        <w:iCs w:val="0"/>
        <w:caps w:val="0"/>
        <w:smallCaps w:val="0"/>
        <w:strike w:val="0"/>
        <w:dstrike w:val="0"/>
        <w:outline w:val="0"/>
        <w:emboss w:val="0"/>
        <w:imprint w:val="0"/>
        <w:color w:val="ECECEC"/>
        <w:spacing w:val="0"/>
        <w:w w:val="100"/>
        <w:kern w:val="0"/>
        <w:position w:val="-2"/>
        <w:highlight w:val="none"/>
        <w:vertAlign w:val="baseline"/>
      </w:rPr>
    </w:lvl>
  </w:abstractNum>
  <w:abstractNum w:abstractNumId="1" w15:restartNumberingAfterBreak="0">
    <w:nsid w:val="3F770218"/>
    <w:multiLevelType w:val="hybridMultilevel"/>
    <w:tmpl w:val="FB48BAF0"/>
    <w:styleLink w:val="Dash"/>
    <w:lvl w:ilvl="0">
      <w:start w:val="1"/>
      <w:numFmt w:val="bullet"/>
      <w:lvlText w:val="-"/>
      <w:lvlJc w:val="left"/>
      <w:pPr>
        <w:ind w:left="240" w:hanging="240"/>
      </w:pPr>
      <w:rPr>
        <w:rFonts w:hint="default" w:ascii="Symbol" w:hAnsi="Symbol"/>
        <w:b/>
        <w:bCs/>
        <w:caps w:val="0"/>
        <w:smallCaps w:val="0"/>
        <w:strike w:val="0"/>
        <w:dstrike w:val="0"/>
        <w:outline w:val="0"/>
        <w:emboss w:val="0"/>
        <w:imprint w:val="0"/>
        <w:spacing w:val="0"/>
        <w:w w:val="100"/>
        <w:kern w:val="0"/>
        <w:position w:val="4"/>
        <w:sz w:val="26"/>
        <w:szCs w:val="26"/>
        <w:highlight w:val="none"/>
        <w:vertAlign w:val="baseline"/>
      </w:rPr>
    </w:lvl>
    <w:lvl w:ilvl="1" w:tplc="922ACA76">
      <w:start w:val="1"/>
      <w:numFmt w:val="bullet"/>
      <w:lvlText w:val="-"/>
      <w:lvlJc w:val="left"/>
      <w:pPr>
        <w:ind w:left="480" w:hanging="240"/>
      </w:pPr>
      <w:rPr>
        <w:rFonts w:hAnsi="Arial Unicode MS"/>
        <w:b/>
        <w:bCs/>
        <w:caps w:val="0"/>
        <w:smallCaps w:val="0"/>
        <w:strike w:val="0"/>
        <w:dstrike w:val="0"/>
        <w:outline w:val="0"/>
        <w:emboss w:val="0"/>
        <w:imprint w:val="0"/>
        <w:spacing w:val="0"/>
        <w:w w:val="100"/>
        <w:kern w:val="0"/>
        <w:position w:val="4"/>
        <w:sz w:val="26"/>
        <w:szCs w:val="26"/>
        <w:highlight w:val="none"/>
        <w:vertAlign w:val="baseline"/>
      </w:rPr>
    </w:lvl>
    <w:lvl w:ilvl="2" w:tplc="C4D258BA">
      <w:start w:val="1"/>
      <w:numFmt w:val="bullet"/>
      <w:lvlText w:val="-"/>
      <w:lvlJc w:val="left"/>
      <w:pPr>
        <w:ind w:left="720" w:hanging="240"/>
      </w:pPr>
      <w:rPr>
        <w:rFonts w:hAnsi="Arial Unicode MS"/>
        <w:b/>
        <w:bCs/>
        <w:caps w:val="0"/>
        <w:smallCaps w:val="0"/>
        <w:strike w:val="0"/>
        <w:dstrike w:val="0"/>
        <w:outline w:val="0"/>
        <w:emboss w:val="0"/>
        <w:imprint w:val="0"/>
        <w:spacing w:val="0"/>
        <w:w w:val="100"/>
        <w:kern w:val="0"/>
        <w:position w:val="4"/>
        <w:sz w:val="26"/>
        <w:szCs w:val="26"/>
        <w:highlight w:val="none"/>
        <w:vertAlign w:val="baseline"/>
      </w:rPr>
    </w:lvl>
    <w:lvl w:ilvl="3" w:tplc="3EF01188">
      <w:start w:val="1"/>
      <w:numFmt w:val="bullet"/>
      <w:lvlText w:val="-"/>
      <w:lvlJc w:val="left"/>
      <w:pPr>
        <w:ind w:left="960" w:hanging="240"/>
      </w:pPr>
      <w:rPr>
        <w:rFonts w:hAnsi="Arial Unicode MS"/>
        <w:b/>
        <w:bCs/>
        <w:caps w:val="0"/>
        <w:smallCaps w:val="0"/>
        <w:strike w:val="0"/>
        <w:dstrike w:val="0"/>
        <w:outline w:val="0"/>
        <w:emboss w:val="0"/>
        <w:imprint w:val="0"/>
        <w:spacing w:val="0"/>
        <w:w w:val="100"/>
        <w:kern w:val="0"/>
        <w:position w:val="4"/>
        <w:sz w:val="26"/>
        <w:szCs w:val="26"/>
        <w:highlight w:val="none"/>
        <w:vertAlign w:val="baseline"/>
      </w:rPr>
    </w:lvl>
    <w:lvl w:ilvl="4" w:tplc="06F8B940">
      <w:start w:val="1"/>
      <w:numFmt w:val="bullet"/>
      <w:lvlText w:val="-"/>
      <w:lvlJc w:val="left"/>
      <w:pPr>
        <w:ind w:left="1200" w:hanging="240"/>
      </w:pPr>
      <w:rPr>
        <w:rFonts w:hAnsi="Arial Unicode MS"/>
        <w:b/>
        <w:bCs/>
        <w:caps w:val="0"/>
        <w:smallCaps w:val="0"/>
        <w:strike w:val="0"/>
        <w:dstrike w:val="0"/>
        <w:outline w:val="0"/>
        <w:emboss w:val="0"/>
        <w:imprint w:val="0"/>
        <w:spacing w:val="0"/>
        <w:w w:val="100"/>
        <w:kern w:val="0"/>
        <w:position w:val="4"/>
        <w:sz w:val="26"/>
        <w:szCs w:val="26"/>
        <w:highlight w:val="none"/>
        <w:vertAlign w:val="baseline"/>
      </w:rPr>
    </w:lvl>
    <w:lvl w:ilvl="5" w:tplc="43B8710A">
      <w:start w:val="1"/>
      <w:numFmt w:val="bullet"/>
      <w:lvlText w:val="-"/>
      <w:lvlJc w:val="left"/>
      <w:pPr>
        <w:ind w:left="1440" w:hanging="240"/>
      </w:pPr>
      <w:rPr>
        <w:rFonts w:hAnsi="Arial Unicode MS"/>
        <w:b/>
        <w:bCs/>
        <w:caps w:val="0"/>
        <w:smallCaps w:val="0"/>
        <w:strike w:val="0"/>
        <w:dstrike w:val="0"/>
        <w:outline w:val="0"/>
        <w:emboss w:val="0"/>
        <w:imprint w:val="0"/>
        <w:spacing w:val="0"/>
        <w:w w:val="100"/>
        <w:kern w:val="0"/>
        <w:position w:val="4"/>
        <w:sz w:val="26"/>
        <w:szCs w:val="26"/>
        <w:highlight w:val="none"/>
        <w:vertAlign w:val="baseline"/>
      </w:rPr>
    </w:lvl>
    <w:lvl w:ilvl="6" w:tplc="2D0A5C9A">
      <w:start w:val="1"/>
      <w:numFmt w:val="bullet"/>
      <w:lvlText w:val="-"/>
      <w:lvlJc w:val="left"/>
      <w:pPr>
        <w:ind w:left="1680" w:hanging="240"/>
      </w:pPr>
      <w:rPr>
        <w:rFonts w:hAnsi="Arial Unicode MS"/>
        <w:b/>
        <w:bCs/>
        <w:caps w:val="0"/>
        <w:smallCaps w:val="0"/>
        <w:strike w:val="0"/>
        <w:dstrike w:val="0"/>
        <w:outline w:val="0"/>
        <w:emboss w:val="0"/>
        <w:imprint w:val="0"/>
        <w:spacing w:val="0"/>
        <w:w w:val="100"/>
        <w:kern w:val="0"/>
        <w:position w:val="4"/>
        <w:sz w:val="26"/>
        <w:szCs w:val="26"/>
        <w:highlight w:val="none"/>
        <w:vertAlign w:val="baseline"/>
      </w:rPr>
    </w:lvl>
    <w:lvl w:ilvl="7" w:tplc="023869D8">
      <w:start w:val="1"/>
      <w:numFmt w:val="bullet"/>
      <w:lvlText w:val="-"/>
      <w:lvlJc w:val="left"/>
      <w:pPr>
        <w:ind w:left="1920" w:hanging="240"/>
      </w:pPr>
      <w:rPr>
        <w:rFonts w:hAnsi="Arial Unicode MS"/>
        <w:b/>
        <w:bCs/>
        <w:caps w:val="0"/>
        <w:smallCaps w:val="0"/>
        <w:strike w:val="0"/>
        <w:dstrike w:val="0"/>
        <w:outline w:val="0"/>
        <w:emboss w:val="0"/>
        <w:imprint w:val="0"/>
        <w:spacing w:val="0"/>
        <w:w w:val="100"/>
        <w:kern w:val="0"/>
        <w:position w:val="4"/>
        <w:sz w:val="26"/>
        <w:szCs w:val="26"/>
        <w:highlight w:val="none"/>
        <w:vertAlign w:val="baseline"/>
      </w:rPr>
    </w:lvl>
    <w:lvl w:ilvl="8" w:tplc="13E0BE38">
      <w:start w:val="1"/>
      <w:numFmt w:val="bullet"/>
      <w:lvlText w:val="-"/>
      <w:lvlJc w:val="left"/>
      <w:pPr>
        <w:ind w:left="2160" w:hanging="240"/>
      </w:pPr>
      <w:rPr>
        <w:rFonts w:hAnsi="Arial Unicode MS"/>
        <w:b/>
        <w:bCs/>
        <w:caps w:val="0"/>
        <w:smallCaps w:val="0"/>
        <w:strike w:val="0"/>
        <w:dstrike w:val="0"/>
        <w:outline w:val="0"/>
        <w:emboss w:val="0"/>
        <w:imprint w:val="0"/>
        <w:spacing w:val="0"/>
        <w:w w:val="100"/>
        <w:kern w:val="0"/>
        <w:position w:val="4"/>
        <w:sz w:val="26"/>
        <w:szCs w:val="26"/>
        <w:highlight w:val="none"/>
        <w:vertAlign w:val="baseline"/>
      </w:rPr>
    </w:lvl>
  </w:abstractNum>
  <w:abstractNum w:abstractNumId="2" w15:restartNumberingAfterBreak="0">
    <w:nsid w:val="62DF5684"/>
    <w:multiLevelType w:val="hybridMultilevel"/>
    <w:tmpl w:val="FB48BAF0"/>
    <w:numStyleLink w:val="Dash"/>
  </w:abstractNum>
  <w:abstractNum w:abstractNumId="3" w15:restartNumberingAfterBreak="0">
    <w:nsid w:val="7F176E71"/>
    <w:multiLevelType w:val="hybridMultilevel"/>
    <w:tmpl w:val="8B466BCE"/>
    <w:numStyleLink w:val="Bullet"/>
  </w:abstractNum>
  <w:num w:numId="13">
    <w:abstractNumId w:val="7"/>
  </w:num>
  <w:num w:numId="12">
    <w:abstractNumId w:val="6"/>
  </w:num>
  <w:num w:numId="11">
    <w:abstractNumId w:val="5"/>
  </w:num>
  <w:num w:numId="10">
    <w:abstractNumId w:val="4"/>
  </w:num>
  <w:num w:numId="1" w16cid:durableId="1313366847">
    <w:abstractNumId w:val="0"/>
  </w:num>
  <w:num w:numId="2" w16cid:durableId="1131092093">
    <w:abstractNumId w:val="3"/>
  </w:num>
  <w:num w:numId="3" w16cid:durableId="632096262">
    <w:abstractNumId w:val="1"/>
  </w:num>
  <w:num w:numId="4" w16cid:durableId="1602955014">
    <w:abstractNumId w:val="2"/>
  </w:num>
  <w:num w:numId="5" w16cid:durableId="1568300017">
    <w:abstractNumId w:val="2"/>
    <w:lvlOverride w:ilvl="0">
      <w:lvl w:ilvl="0" w:tplc="8398FCE2">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tplc="F28224A6">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tplc="53B0D904">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tplc="3080EBA6">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tplc="C910043E">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tplc="0B4CD5F4">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tplc="76200EB0">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tplc="CFC8B636">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tplc="C4A81216">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 w:numId="6" w16cid:durableId="1299644576">
    <w:abstractNumId w:val="2"/>
    <w:lvlOverride w:ilvl="0">
      <w:lvl w:ilvl="0" w:tplc="8398FCE2">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tplc="F28224A6">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tplc="53B0D904">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tplc="3080EBA6">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tplc="C910043E">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tplc="0B4CD5F4">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tplc="76200EB0">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tplc="CFC8B636">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tplc="C4A81216">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 w:numId="7" w16cid:durableId="1003124446">
    <w:abstractNumId w:val="2"/>
    <w:lvlOverride w:ilvl="0">
      <w:lvl w:ilvl="0" w:tplc="8398FCE2">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tplc="F28224A6">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tplc="53B0D904">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tplc="3080EBA6">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tplc="C910043E">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tplc="0B4CD5F4">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tplc="76200EB0">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tplc="CFC8B636">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tplc="C4A81216">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 w:numId="8" w16cid:durableId="89666595">
    <w:abstractNumId w:val="2"/>
    <w:lvlOverride w:ilvl="0">
      <w:lvl w:ilvl="0" w:tplc="8398FCE2">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tplc="F28224A6">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tplc="53B0D904">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tplc="3080EBA6">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tplc="C910043E">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tplc="0B4CD5F4">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tplc="76200EB0">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tplc="CFC8B636">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tplc="C4A81216">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 w:numId="9" w16cid:durableId="1427001525">
    <w:abstractNumId w:val="2"/>
    <w:lvlOverride w:ilvl="0">
      <w:lvl w:ilvl="0" w:tplc="8398FCE2">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tplc="F28224A6">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tplc="53B0D904">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tplc="3080EBA6">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tplc="C910043E">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tplc="0B4CD5F4">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tplc="76200EB0">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tplc="CFC8B636">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tplc="C4A81216">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isplayBackgroundShape/>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469"/>
    <w:rsid w:val="00000000"/>
    <w:rsid w:val="002C60E5"/>
    <w:rsid w:val="00364E2F"/>
    <w:rsid w:val="005A3469"/>
    <w:rsid w:val="01460E31"/>
    <w:rsid w:val="01EB31DA"/>
    <w:rsid w:val="0227A4C6"/>
    <w:rsid w:val="025C6795"/>
    <w:rsid w:val="03520C9B"/>
    <w:rsid w:val="047032C2"/>
    <w:rsid w:val="051DBDC8"/>
    <w:rsid w:val="0522D29C"/>
    <w:rsid w:val="052FACBD"/>
    <w:rsid w:val="0542DFD2"/>
    <w:rsid w:val="0592F475"/>
    <w:rsid w:val="05944C3B"/>
    <w:rsid w:val="05D18ED0"/>
    <w:rsid w:val="0638365C"/>
    <w:rsid w:val="064D6C30"/>
    <w:rsid w:val="07B54FB5"/>
    <w:rsid w:val="0A2BEDE8"/>
    <w:rsid w:val="0A75D107"/>
    <w:rsid w:val="0B8781B4"/>
    <w:rsid w:val="0C11A168"/>
    <w:rsid w:val="0CF68805"/>
    <w:rsid w:val="10B22588"/>
    <w:rsid w:val="10DDD399"/>
    <w:rsid w:val="11059B8E"/>
    <w:rsid w:val="12FD9C9A"/>
    <w:rsid w:val="147D93FB"/>
    <w:rsid w:val="14BE725F"/>
    <w:rsid w:val="150BEE4C"/>
    <w:rsid w:val="1604D66D"/>
    <w:rsid w:val="1792E580"/>
    <w:rsid w:val="189891E4"/>
    <w:rsid w:val="18ABBEFC"/>
    <w:rsid w:val="18D13629"/>
    <w:rsid w:val="18FD6338"/>
    <w:rsid w:val="191443E0"/>
    <w:rsid w:val="1A58C9B6"/>
    <w:rsid w:val="1AB01441"/>
    <w:rsid w:val="1BF56460"/>
    <w:rsid w:val="1C057047"/>
    <w:rsid w:val="1C1E56D2"/>
    <w:rsid w:val="1C2FD9F6"/>
    <w:rsid w:val="1CCCE8DB"/>
    <w:rsid w:val="1E105904"/>
    <w:rsid w:val="1E1C570F"/>
    <w:rsid w:val="1E67A077"/>
    <w:rsid w:val="1F6CA4BC"/>
    <w:rsid w:val="1FAFE0D6"/>
    <w:rsid w:val="2116F900"/>
    <w:rsid w:val="244015DF"/>
    <w:rsid w:val="24BA5602"/>
    <w:rsid w:val="24D03573"/>
    <w:rsid w:val="25E4806E"/>
    <w:rsid w:val="266C05D4"/>
    <w:rsid w:val="282F9078"/>
    <w:rsid w:val="28B46777"/>
    <w:rsid w:val="292DAF9B"/>
    <w:rsid w:val="2A050240"/>
    <w:rsid w:val="2CA4FECF"/>
    <w:rsid w:val="2D3CA302"/>
    <w:rsid w:val="2FA38EF2"/>
    <w:rsid w:val="30596808"/>
    <w:rsid w:val="312F5ADD"/>
    <w:rsid w:val="356B69AC"/>
    <w:rsid w:val="35C067EE"/>
    <w:rsid w:val="35F9F790"/>
    <w:rsid w:val="363880CB"/>
    <w:rsid w:val="369D10ED"/>
    <w:rsid w:val="3746B2ED"/>
    <w:rsid w:val="37B9349D"/>
    <w:rsid w:val="3803A3AD"/>
    <w:rsid w:val="38C6322F"/>
    <w:rsid w:val="39566FFD"/>
    <w:rsid w:val="39CB6A91"/>
    <w:rsid w:val="3A62C49B"/>
    <w:rsid w:val="3B124D94"/>
    <w:rsid w:val="3BC50C9D"/>
    <w:rsid w:val="3CA779AF"/>
    <w:rsid w:val="3CE6DCD3"/>
    <w:rsid w:val="3E7EEE8E"/>
    <w:rsid w:val="3F4F1EF1"/>
    <w:rsid w:val="3FF85AD1"/>
    <w:rsid w:val="40925514"/>
    <w:rsid w:val="40A0E9D7"/>
    <w:rsid w:val="41099190"/>
    <w:rsid w:val="4183169B"/>
    <w:rsid w:val="41B68F50"/>
    <w:rsid w:val="4286BFB3"/>
    <w:rsid w:val="43525FB1"/>
    <w:rsid w:val="439906DD"/>
    <w:rsid w:val="43C9F5D6"/>
    <w:rsid w:val="44D28D9B"/>
    <w:rsid w:val="455CF7A3"/>
    <w:rsid w:val="456CC4B6"/>
    <w:rsid w:val="45A95A21"/>
    <w:rsid w:val="45FBE4B0"/>
    <w:rsid w:val="48040F44"/>
    <w:rsid w:val="48CA6A9F"/>
    <w:rsid w:val="49338572"/>
    <w:rsid w:val="49E1ECCF"/>
    <w:rsid w:val="4BBE2713"/>
    <w:rsid w:val="4C8F0B47"/>
    <w:rsid w:val="4F414A89"/>
    <w:rsid w:val="50D4D450"/>
    <w:rsid w:val="518CC7DA"/>
    <w:rsid w:val="518F61B0"/>
    <w:rsid w:val="521B47CC"/>
    <w:rsid w:val="52620EC0"/>
    <w:rsid w:val="53807CE8"/>
    <w:rsid w:val="53B7182D"/>
    <w:rsid w:val="549694C6"/>
    <w:rsid w:val="5552E88E"/>
    <w:rsid w:val="56905C3A"/>
    <w:rsid w:val="56EEB8EF"/>
    <w:rsid w:val="57EFA498"/>
    <w:rsid w:val="5ABA90FF"/>
    <w:rsid w:val="5B2F2BFF"/>
    <w:rsid w:val="61825696"/>
    <w:rsid w:val="61FA780C"/>
    <w:rsid w:val="62B955A3"/>
    <w:rsid w:val="631E26F7"/>
    <w:rsid w:val="63E05CFE"/>
    <w:rsid w:val="63E7DD3F"/>
    <w:rsid w:val="65B7C0D2"/>
    <w:rsid w:val="690F6ECA"/>
    <w:rsid w:val="698D687B"/>
    <w:rsid w:val="6A0F8245"/>
    <w:rsid w:val="6B93CFAF"/>
    <w:rsid w:val="6E65CB51"/>
    <w:rsid w:val="6FDE3060"/>
    <w:rsid w:val="7026BDBC"/>
    <w:rsid w:val="7127FCE0"/>
    <w:rsid w:val="735ADE3C"/>
    <w:rsid w:val="735E5E7E"/>
    <w:rsid w:val="7455919B"/>
    <w:rsid w:val="74560829"/>
    <w:rsid w:val="770E1A52"/>
    <w:rsid w:val="7B0DBA8A"/>
    <w:rsid w:val="7B92CCE0"/>
    <w:rsid w:val="7BDF5CCC"/>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00FE7FCB"/>
  <w15:docId w15:val="{B5F3020D-F9BD-4548-9355-3016DC491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Arial Unicode MS" w:cs="Times New Roman"/>
        <w:bdr w:val="nil"/>
        <w:lang w:val="en-IT"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rPr>
      <w:u w:val="single"/>
    </w:rPr>
  </w:style>
  <w:style w:type="paragraph" w:styleId="Body" w:customStyle="1">
    <w:name w:val="Body"/>
    <w:rPr>
      <w:rFonts w:ascii="Helvetica Neue" w:hAnsi="Helvetica Neue" w:cs="Arial Unicode MS"/>
      <w:color w:val="000000"/>
      <w:sz w:val="22"/>
      <w:szCs w:val="22"/>
      <w:lang w:val="de-DE"/>
      <w14:textOutline w14:w="0" w14:cap="flat" w14:cmpd="sng" w14:algn="ctr">
        <w14:noFill/>
        <w14:prstDash w14:val="solid"/>
        <w14:bevel/>
      </w14:textOutline>
    </w:rPr>
  </w:style>
  <w:style w:type="paragraph" w:styleId="Default" w:customStyle="1">
    <w:name w:val="Default"/>
    <w:pPr>
      <w:spacing w:before="160" w:line="288" w:lineRule="auto"/>
    </w:pPr>
    <w:rPr>
      <w:rFonts w:ascii="Helvetica Neue" w:hAnsi="Helvetica Neue" w:eastAsia="Helvetica Neue" w:cs="Helvetica Neue"/>
      <w:color w:val="000000"/>
      <w:sz w:val="24"/>
      <w:szCs w:val="24"/>
      <w14:textOutline w14:w="0" w14:cap="flat" w14:cmpd="sng" w14:algn="ctr">
        <w14:noFill/>
        <w14:prstDash w14:val="solid"/>
        <w14:bevel/>
      </w14:textOutline>
    </w:rPr>
  </w:style>
  <w:style w:type="numbering" w:styleId="Bullet" w:customStyle="1">
    <w:name w:val="Bullet"/>
    <w:pPr>
      <w:numPr>
        <w:numId w:val="1"/>
      </w:numPr>
    </w:pPr>
  </w:style>
  <w:style w:type="numbering" w:styleId="Dash" w:customStyle="1">
    <w:name w:val="Dash"/>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microsoft.com/office/2020/10/relationships/intelligence" Target="intelligence2.xml" Id="R816327337ed0463d" /></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Giorgio Coppola</lastModifiedBy>
  <revision>3</revision>
  <dcterms:created xsi:type="dcterms:W3CDTF">2024-03-01T14:54:00.0000000Z</dcterms:created>
  <dcterms:modified xsi:type="dcterms:W3CDTF">2024-03-01T18:39:42.0708293Z</dcterms:modified>
</coreProperties>
</file>